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290FC" w14:textId="20128F07" w:rsidR="00D84E2D" w:rsidRPr="00D84E2D" w:rsidRDefault="00D84E2D" w:rsidP="360A4746">
      <w:pPr>
        <w:rPr>
          <w:b/>
          <w:lang w:val="pt-BR"/>
        </w:rPr>
      </w:pPr>
      <w:r w:rsidRPr="6E5D25C8">
        <w:rPr>
          <w:b/>
          <w:lang w:val="pt-BR"/>
        </w:rPr>
        <w:t>Duarte Lourenço (</w:t>
      </w:r>
      <w:r w:rsidR="005D7817" w:rsidRPr="6E5D25C8">
        <w:rPr>
          <w:b/>
          <w:lang w:val="pt-BR"/>
        </w:rPr>
        <w:t>114421</w:t>
      </w:r>
      <w:r w:rsidRPr="6E5D25C8">
        <w:rPr>
          <w:b/>
          <w:lang w:val="pt-BR"/>
        </w:rPr>
        <w:t xml:space="preserve">), </w:t>
      </w:r>
      <w:r w:rsidR="55BACED1" w:rsidRPr="6E5D25C8">
        <w:rPr>
          <w:b/>
          <w:lang w:val="pt-BR"/>
        </w:rPr>
        <w:t>Tiago Pita</w:t>
      </w:r>
      <w:r w:rsidRPr="6E5D25C8">
        <w:rPr>
          <w:b/>
          <w:lang w:val="pt-BR"/>
        </w:rPr>
        <w:t xml:space="preserve"> (1</w:t>
      </w:r>
      <w:r w:rsidR="1A93FFC4" w:rsidRPr="6E5D25C8">
        <w:rPr>
          <w:b/>
          <w:lang w:val="pt-BR"/>
        </w:rPr>
        <w:t>20152</w:t>
      </w:r>
      <w:r w:rsidRPr="6E5D25C8">
        <w:rPr>
          <w:b/>
          <w:lang w:val="pt-BR"/>
        </w:rPr>
        <w:t>) </w:t>
      </w:r>
      <w:r w:rsidR="165A530F" w:rsidRPr="6E5D25C8">
        <w:rPr>
          <w:b/>
          <w:lang w:val="pt-BR"/>
        </w:rPr>
        <w:t>, José Coelho (120009)</w:t>
      </w:r>
      <w:r w:rsidR="00E13BEA" w:rsidRPr="6E5D25C8">
        <w:rPr>
          <w:b/>
          <w:lang w:val="pt-BR"/>
        </w:rPr>
        <w:t xml:space="preserve">, </w:t>
      </w:r>
      <w:r w:rsidR="3CAF580F" w:rsidRPr="4320F690">
        <w:rPr>
          <w:b/>
          <w:bCs/>
          <w:lang w:val="pt-BR"/>
        </w:rPr>
        <w:t>Tiago Vieira (xxxxxx)</w:t>
      </w:r>
    </w:p>
    <w:p w14:paraId="6A40FB05" w14:textId="77D06E4A" w:rsidR="00D84E2D" w:rsidRPr="00D84E2D" w:rsidRDefault="00D84E2D" w:rsidP="00D84E2D">
      <w:pPr>
        <w:rPr>
          <w:lang w:val="pt-PT"/>
        </w:rPr>
      </w:pPr>
      <w:r w:rsidRPr="00D84E2D">
        <w:rPr>
          <w:lang w:val="pt-PT"/>
        </w:rPr>
        <w:t xml:space="preserve">Grupo </w:t>
      </w:r>
      <w:r w:rsidR="1A6C9F0F" w:rsidRPr="7C3BD861">
        <w:rPr>
          <w:lang w:val="pt-PT"/>
        </w:rPr>
        <w:t>5</w:t>
      </w:r>
      <w:r w:rsidRPr="00D84E2D">
        <w:rPr>
          <w:lang w:val="pt-PT"/>
        </w:rPr>
        <w:t xml:space="preserve">, v Feb </w:t>
      </w:r>
      <w:r w:rsidR="005D7817">
        <w:rPr>
          <w:lang w:val="pt-PT"/>
        </w:rPr>
        <w:t>17</w:t>
      </w:r>
      <w:r w:rsidRPr="00D84E2D">
        <w:rPr>
          <w:lang w:val="pt-PT"/>
        </w:rPr>
        <w:t>, 2025</w:t>
      </w:r>
    </w:p>
    <w:p w14:paraId="59EAE919" w14:textId="795B12E7" w:rsidR="00D84E2D" w:rsidRPr="00D84E2D" w:rsidRDefault="00D84E2D" w:rsidP="00D84E2D">
      <w:pPr>
        <w:rPr>
          <w:lang w:val="pt-PT"/>
        </w:rPr>
      </w:pPr>
      <w:r w:rsidRPr="00D84E2D">
        <w:rPr>
          <w:b/>
          <w:bCs/>
          <w:lang w:val="pt-PT"/>
        </w:rPr>
        <w:t xml:space="preserve">Relatório do Lab </w:t>
      </w:r>
      <w:r w:rsidR="005D7817">
        <w:rPr>
          <w:b/>
          <w:bCs/>
          <w:lang w:val="pt-PT"/>
        </w:rPr>
        <w:t>01</w:t>
      </w:r>
    </w:p>
    <w:p w14:paraId="23FD4EB5" w14:textId="4CC0DFB9" w:rsidR="00D84E2D" w:rsidRPr="0011341E" w:rsidRDefault="00D84E2D" w:rsidP="0011341E">
      <w:pPr>
        <w:rPr>
          <w:sz w:val="28"/>
          <w:szCs w:val="28"/>
        </w:rPr>
      </w:pPr>
      <w:r w:rsidRPr="0011341E">
        <w:rPr>
          <w:sz w:val="28"/>
          <w:szCs w:val="28"/>
        </w:rPr>
        <w:t>Introdução</w:t>
      </w:r>
    </w:p>
    <w:p w14:paraId="47C13B70" w14:textId="069C2873" w:rsidR="00D84E2D" w:rsidRPr="0011341E" w:rsidRDefault="00D84E2D" w:rsidP="0011341E">
      <w:pPr>
        <w:pStyle w:val="PargrafodaLista"/>
        <w:numPr>
          <w:ilvl w:val="0"/>
          <w:numId w:val="4"/>
        </w:numPr>
      </w:pPr>
      <w:r w:rsidRPr="0011341E">
        <w:t>Distribuição do trabalho</w:t>
      </w:r>
    </w:p>
    <w:p w14:paraId="5B120EAE" w14:textId="3A4E765F" w:rsidR="00D84E2D" w:rsidRPr="0011341E" w:rsidRDefault="00D84E2D" w:rsidP="0011341E">
      <w:pPr>
        <w:pStyle w:val="PargrafodaLista"/>
        <w:numPr>
          <w:ilvl w:val="0"/>
          <w:numId w:val="4"/>
        </w:numPr>
      </w:pPr>
      <w:r w:rsidRPr="0011341E">
        <w:t>Referências e materiais consultados</w:t>
      </w:r>
    </w:p>
    <w:p w14:paraId="5EC9FEA1" w14:textId="4A0ECED1" w:rsidR="00D84E2D" w:rsidRPr="0011341E" w:rsidRDefault="00D84E2D" w:rsidP="0011341E">
      <w:pPr>
        <w:rPr>
          <w:sz w:val="28"/>
          <w:szCs w:val="28"/>
        </w:rPr>
      </w:pPr>
      <w:r w:rsidRPr="0011341E">
        <w:rPr>
          <w:sz w:val="28"/>
          <w:szCs w:val="28"/>
        </w:rPr>
        <w:t>Atividades</w:t>
      </w:r>
    </w:p>
    <w:p w14:paraId="063A4307" w14:textId="34062E4D" w:rsidR="00D84E2D" w:rsidRPr="0011341E" w:rsidRDefault="00D84E2D" w:rsidP="0011341E">
      <w:pPr>
        <w:pStyle w:val="PargrafodaLista"/>
        <w:numPr>
          <w:ilvl w:val="0"/>
          <w:numId w:val="3"/>
        </w:numPr>
      </w:pPr>
      <w:r w:rsidRPr="0011341E">
        <w:t>Atividade 1</w:t>
      </w:r>
    </w:p>
    <w:p w14:paraId="042A2389" w14:textId="79835F19" w:rsidR="00D84E2D" w:rsidRDefault="00D84E2D" w:rsidP="0011341E">
      <w:pPr>
        <w:pStyle w:val="PargrafodaLista"/>
        <w:numPr>
          <w:ilvl w:val="0"/>
          <w:numId w:val="3"/>
        </w:numPr>
      </w:pPr>
      <w:r w:rsidRPr="0011341E">
        <w:t>Atividade 2</w:t>
      </w:r>
    </w:p>
    <w:p w14:paraId="6728C38F" w14:textId="5575DCA1" w:rsidR="0011341E" w:rsidRDefault="0011341E" w:rsidP="0011341E">
      <w:pPr>
        <w:pStyle w:val="PargrafodaLista"/>
        <w:numPr>
          <w:ilvl w:val="0"/>
          <w:numId w:val="3"/>
        </w:numPr>
      </w:pPr>
      <w:r>
        <w:t>Atividade 3</w:t>
      </w:r>
    </w:p>
    <w:p w14:paraId="35355AB7" w14:textId="059929E3" w:rsidR="0011341E" w:rsidRPr="0011341E" w:rsidRDefault="0011341E" w:rsidP="0011341E">
      <w:pPr>
        <w:pStyle w:val="PargrafodaLista"/>
        <w:numPr>
          <w:ilvl w:val="0"/>
          <w:numId w:val="3"/>
        </w:numPr>
      </w:pPr>
      <w:r>
        <w:t>Atividade 4</w:t>
      </w:r>
    </w:p>
    <w:p w14:paraId="5FA1F6E4" w14:textId="77777777" w:rsidR="00D84E2D" w:rsidRPr="00D84E2D" w:rsidRDefault="00D84E2D" w:rsidP="00D84E2D">
      <w:pPr>
        <w:rPr>
          <w:b/>
          <w:bCs/>
          <w:lang w:val="pt-PT"/>
        </w:rPr>
      </w:pPr>
      <w:r w:rsidRPr="00D84E2D">
        <w:rPr>
          <w:b/>
          <w:bCs/>
          <w:lang w:val="pt-PT"/>
        </w:rPr>
        <w:t>Introdução</w:t>
      </w:r>
    </w:p>
    <w:p w14:paraId="753EDD6A" w14:textId="40729E12" w:rsidR="00A631CB" w:rsidRDefault="009A5510" w:rsidP="00D84E2D">
      <w:pPr>
        <w:rPr>
          <w:lang w:val="pt-PT"/>
        </w:rPr>
      </w:pPr>
      <w:r>
        <w:rPr>
          <w:lang w:val="pt-PT"/>
        </w:rPr>
        <w:t>Nes</w:t>
      </w:r>
      <w:r w:rsidR="00DD4CC9">
        <w:rPr>
          <w:lang w:val="pt-PT"/>
        </w:rPr>
        <w:t xml:space="preserve">te relatório </w:t>
      </w:r>
      <w:r w:rsidR="006B619B">
        <w:rPr>
          <w:lang w:val="pt-PT"/>
        </w:rPr>
        <w:t xml:space="preserve">iremos abordar </w:t>
      </w:r>
      <w:r w:rsidR="008E324D">
        <w:rPr>
          <w:lang w:val="pt-PT"/>
        </w:rPr>
        <w:t xml:space="preserve">Diagramas de Atividades da UML para representação de fluxos de trabalho. Com </w:t>
      </w:r>
      <w:r w:rsidR="00943CCB">
        <w:rPr>
          <w:lang w:val="pt-PT"/>
        </w:rPr>
        <w:t>os mesmos</w:t>
      </w:r>
      <w:r w:rsidR="00F84340">
        <w:rPr>
          <w:lang w:val="pt-PT"/>
        </w:rPr>
        <w:t xml:space="preserve">, podemos </w:t>
      </w:r>
      <w:r w:rsidR="00643756">
        <w:rPr>
          <w:lang w:val="pt-PT"/>
        </w:rPr>
        <w:t xml:space="preserve">descrever </w:t>
      </w:r>
      <w:r w:rsidR="003D77DB">
        <w:rPr>
          <w:lang w:val="pt-PT"/>
        </w:rPr>
        <w:t>sistematicamente qual</w:t>
      </w:r>
      <w:r w:rsidR="00AB0B1D">
        <w:rPr>
          <w:lang w:val="pt-PT"/>
        </w:rPr>
        <w:t>quer ação,</w:t>
      </w:r>
      <w:r w:rsidR="00E740BA">
        <w:rPr>
          <w:lang w:val="pt-PT"/>
        </w:rPr>
        <w:t xml:space="preserve"> acontecimento ou </w:t>
      </w:r>
      <w:r w:rsidR="00E6144D">
        <w:rPr>
          <w:lang w:val="pt-PT"/>
        </w:rPr>
        <w:t>processo.</w:t>
      </w:r>
    </w:p>
    <w:p w14:paraId="24009B67" w14:textId="77777777" w:rsidR="00D84E2D" w:rsidRPr="00D84E2D" w:rsidRDefault="00D84E2D" w:rsidP="00D84E2D">
      <w:pPr>
        <w:rPr>
          <w:b/>
          <w:bCs/>
          <w:lang w:val="pt-PT"/>
        </w:rPr>
      </w:pPr>
      <w:r w:rsidRPr="00D84E2D">
        <w:rPr>
          <w:b/>
          <w:bCs/>
          <w:lang w:val="pt-PT"/>
        </w:rPr>
        <w:t>Distribuição do trabalho</w:t>
      </w:r>
    </w:p>
    <w:p w14:paraId="46569602" w14:textId="566F99C5" w:rsidR="00D84E2D" w:rsidRPr="00D84E2D" w:rsidRDefault="00D84E2D" w:rsidP="00D84E2D">
      <w:pPr>
        <w:rPr>
          <w:lang w:val="pt-PT"/>
        </w:rPr>
      </w:pPr>
      <w:r w:rsidRPr="00D84E2D">
        <w:rPr>
          <w:lang w:val="pt-PT"/>
        </w:rPr>
        <w:t xml:space="preserve">A coordenação deste lab, no nosso grupo, foi assegurada por </w:t>
      </w:r>
      <w:r w:rsidR="00387923">
        <w:rPr>
          <w:lang w:val="pt-PT"/>
        </w:rPr>
        <w:t>Duarte Lourenço.</w:t>
      </w:r>
    </w:p>
    <w:p w14:paraId="02C5B188" w14:textId="77777777" w:rsidR="00D84E2D" w:rsidRPr="00D84E2D" w:rsidRDefault="00D84E2D" w:rsidP="00D84E2D">
      <w:pPr>
        <w:rPr>
          <w:lang w:val="pt-PT"/>
        </w:rPr>
      </w:pPr>
      <w:r w:rsidRPr="00D84E2D">
        <w:rPr>
          <w:lang w:val="pt-PT"/>
        </w:rPr>
        <w:t>O trabalho resultou das seguintes contribuições:</w:t>
      </w:r>
    </w:p>
    <w:p w14:paraId="0F186D0F" w14:textId="6980BA50" w:rsidR="681DFC89" w:rsidRDefault="681DFC89" w:rsidP="742D2B6B">
      <w:pPr>
        <w:numPr>
          <w:ilvl w:val="0"/>
          <w:numId w:val="1"/>
        </w:numPr>
        <w:rPr>
          <w:lang w:val="pt-PT"/>
        </w:rPr>
      </w:pPr>
      <w:r w:rsidRPr="742D2B6B">
        <w:rPr>
          <w:lang w:val="pt-PT"/>
        </w:rPr>
        <w:t xml:space="preserve">O Tiago Pita e o Tiago </w:t>
      </w:r>
      <w:r w:rsidR="00516BC5">
        <w:rPr>
          <w:lang w:val="pt-PT"/>
        </w:rPr>
        <w:t>Vieira</w:t>
      </w:r>
      <w:r w:rsidRPr="742D2B6B">
        <w:rPr>
          <w:lang w:val="pt-PT"/>
        </w:rPr>
        <w:t xml:space="preserve"> escreveram a observação da atividade 1</w:t>
      </w:r>
      <w:r w:rsidR="00077663">
        <w:rPr>
          <w:lang w:val="pt-PT"/>
        </w:rPr>
        <w:t xml:space="preserve"> e realizaram a atividade 2</w:t>
      </w:r>
      <w:r w:rsidRPr="742D2B6B">
        <w:rPr>
          <w:lang w:val="pt-PT"/>
        </w:rPr>
        <w:t>.</w:t>
      </w:r>
    </w:p>
    <w:p w14:paraId="10465ED0" w14:textId="1BCD2BC8" w:rsidR="00D84E2D" w:rsidRPr="00D84E2D" w:rsidRDefault="00D84E2D" w:rsidP="00B16F69">
      <w:pPr>
        <w:numPr>
          <w:ilvl w:val="0"/>
          <w:numId w:val="1"/>
        </w:numPr>
        <w:rPr>
          <w:lang w:val="pt-PT"/>
        </w:rPr>
      </w:pPr>
      <w:r w:rsidRPr="00D84E2D">
        <w:rPr>
          <w:lang w:val="pt-PT"/>
        </w:rPr>
        <w:t xml:space="preserve">O </w:t>
      </w:r>
      <w:r w:rsidR="008D3F1B">
        <w:rPr>
          <w:lang w:val="pt-PT"/>
        </w:rPr>
        <w:t>Duarte</w:t>
      </w:r>
      <w:r w:rsidRPr="00D84E2D">
        <w:rPr>
          <w:lang w:val="pt-PT"/>
        </w:rPr>
        <w:t xml:space="preserve"> </w:t>
      </w:r>
      <w:r w:rsidR="008D3F1B">
        <w:rPr>
          <w:lang w:val="pt-PT"/>
        </w:rPr>
        <w:t>fez</w:t>
      </w:r>
      <w:r w:rsidRPr="00D84E2D">
        <w:rPr>
          <w:lang w:val="pt-PT"/>
        </w:rPr>
        <w:t xml:space="preserve"> o </w:t>
      </w:r>
      <w:r w:rsidR="008D3F1B">
        <w:rPr>
          <w:lang w:val="pt-PT"/>
        </w:rPr>
        <w:t xml:space="preserve">diagrama da atividade 4 </w:t>
      </w:r>
      <w:r w:rsidR="008B5B92">
        <w:rPr>
          <w:lang w:val="pt-PT"/>
        </w:rPr>
        <w:t>e a comparação da eficiência entre casos</w:t>
      </w:r>
      <w:r w:rsidRPr="00D84E2D">
        <w:rPr>
          <w:lang w:val="pt-PT"/>
        </w:rPr>
        <w:t>;</w:t>
      </w:r>
    </w:p>
    <w:p w14:paraId="76B00496" w14:textId="17474703" w:rsidR="00D84E2D" w:rsidRPr="00D84E2D" w:rsidRDefault="5567FDA8" w:rsidP="00B16F69">
      <w:pPr>
        <w:numPr>
          <w:ilvl w:val="0"/>
          <w:numId w:val="1"/>
        </w:numPr>
        <w:rPr>
          <w:lang w:val="pt-PT"/>
        </w:rPr>
      </w:pPr>
      <w:r w:rsidRPr="0FBAF207">
        <w:rPr>
          <w:lang w:val="pt-PT"/>
        </w:rPr>
        <w:t>O José</w:t>
      </w:r>
      <w:r w:rsidR="00D84E2D" w:rsidRPr="0FBAF207">
        <w:rPr>
          <w:lang w:val="pt-PT"/>
        </w:rPr>
        <w:t xml:space="preserve"> </w:t>
      </w:r>
      <w:r w:rsidR="15059474" w:rsidRPr="0FBAF207">
        <w:rPr>
          <w:lang w:val="pt-PT"/>
        </w:rPr>
        <w:t>fez a a</w:t>
      </w:r>
      <w:r w:rsidR="437169DF" w:rsidRPr="0FBAF207">
        <w:rPr>
          <w:lang w:val="pt-PT"/>
        </w:rPr>
        <w:t>tividade 3.</w:t>
      </w:r>
    </w:p>
    <w:p w14:paraId="59ACE314" w14:textId="77777777" w:rsidR="00D84E2D" w:rsidRPr="00D84E2D" w:rsidRDefault="00D84E2D" w:rsidP="00D84E2D">
      <w:pPr>
        <w:rPr>
          <w:b/>
          <w:bCs/>
          <w:lang w:val="pt-PT"/>
        </w:rPr>
      </w:pPr>
      <w:r w:rsidRPr="00D84E2D">
        <w:rPr>
          <w:b/>
          <w:bCs/>
          <w:lang w:val="pt-PT"/>
        </w:rPr>
        <w:t>Referências e materiais consultados</w:t>
      </w:r>
    </w:p>
    <w:p w14:paraId="7E54FD81" w14:textId="38BA3051" w:rsidR="008C4C36" w:rsidRDefault="008C4C36" w:rsidP="00D84E2D">
      <w:pPr>
        <w:rPr>
          <w:lang w:val="pt-PT"/>
        </w:rPr>
      </w:pPr>
      <w:r>
        <w:rPr>
          <w:lang w:val="pt-PT"/>
        </w:rPr>
        <w:t>Fontes:</w:t>
      </w:r>
    </w:p>
    <w:p w14:paraId="4202D319" w14:textId="592CDCF9" w:rsidR="002A1F48" w:rsidRDefault="002A1F48" w:rsidP="00D84E2D">
      <w:pPr>
        <w:rPr>
          <w:lang w:val="pt-PT"/>
        </w:rPr>
      </w:pPr>
      <w:r>
        <w:rPr>
          <w:lang w:val="pt-PT"/>
        </w:rPr>
        <w:t xml:space="preserve">- </w:t>
      </w:r>
      <w:hyperlink r:id="rId5" w:anchor="learnuml2-CHP-3-SECT-5" w:history="1">
        <w:r w:rsidR="00142B74" w:rsidRPr="00142B74">
          <w:rPr>
            <w:rStyle w:val="Hiperligao"/>
            <w:lang w:val="pt-PT"/>
          </w:rPr>
          <w:t>Learning UML 2.0</w:t>
        </w:r>
      </w:hyperlink>
    </w:p>
    <w:p w14:paraId="26A9BBD5" w14:textId="1C93ED22" w:rsidR="00007069" w:rsidRDefault="00007069" w:rsidP="00D84E2D">
      <w:pPr>
        <w:rPr>
          <w:lang w:val="pt-PT"/>
        </w:rPr>
      </w:pPr>
      <w:r>
        <w:rPr>
          <w:lang w:val="pt-PT"/>
        </w:rPr>
        <w:t>Programas:</w:t>
      </w:r>
    </w:p>
    <w:p w14:paraId="222661DD" w14:textId="6364CA63" w:rsidR="00007069" w:rsidRDefault="00007069" w:rsidP="00D84E2D">
      <w:pPr>
        <w:rPr>
          <w:lang w:val="pt-PT"/>
        </w:rPr>
      </w:pPr>
      <w:r>
        <w:rPr>
          <w:lang w:val="pt-PT"/>
        </w:rPr>
        <w:t xml:space="preserve">- Visual Paradigm </w:t>
      </w:r>
      <w:r w:rsidR="56517488" w:rsidRPr="742D2B6B">
        <w:rPr>
          <w:lang w:val="pt-PT"/>
        </w:rPr>
        <w:t>Standard</w:t>
      </w:r>
    </w:p>
    <w:p w14:paraId="3CA8D289" w14:textId="71EEABAE" w:rsidR="3312D5B9" w:rsidRPr="008D3F1B" w:rsidRDefault="00007069">
      <w:pPr>
        <w:rPr>
          <w:lang w:val="pt-PT"/>
        </w:rPr>
      </w:pPr>
      <w:r>
        <w:rPr>
          <w:lang w:val="pt-PT"/>
        </w:rPr>
        <w:t>- Word</w:t>
      </w:r>
    </w:p>
    <w:p w14:paraId="468A65A6" w14:textId="199D7CCC" w:rsidR="00D84E2D" w:rsidRPr="00D84E2D" w:rsidRDefault="00D84E2D" w:rsidP="00D84E2D">
      <w:pPr>
        <w:rPr>
          <w:b/>
          <w:sz w:val="28"/>
          <w:szCs w:val="28"/>
          <w:lang w:val="pt-PT"/>
        </w:rPr>
      </w:pPr>
      <w:r w:rsidRPr="0D4F26A0">
        <w:rPr>
          <w:b/>
          <w:sz w:val="28"/>
          <w:szCs w:val="28"/>
          <w:lang w:val="pt-PT"/>
        </w:rPr>
        <w:lastRenderedPageBreak/>
        <w:t>Atividades</w:t>
      </w:r>
    </w:p>
    <w:p w14:paraId="7AD1254B" w14:textId="77777777" w:rsidR="00D84E2D" w:rsidRDefault="00D84E2D" w:rsidP="00D84E2D">
      <w:pPr>
        <w:rPr>
          <w:b/>
          <w:bCs/>
          <w:lang w:val="pt-PT"/>
        </w:rPr>
      </w:pPr>
      <w:r w:rsidRPr="00D84E2D">
        <w:rPr>
          <w:b/>
          <w:bCs/>
          <w:lang w:val="pt-PT"/>
        </w:rPr>
        <w:t>Atividade 1</w:t>
      </w:r>
    </w:p>
    <w:p w14:paraId="6F586A9B" w14:textId="258B8651" w:rsidR="007E431B" w:rsidRDefault="00A928B7" w:rsidP="00D84E2D">
      <w:pPr>
        <w:rPr>
          <w:lang w:val="pt-PT"/>
        </w:rPr>
      </w:pPr>
      <w:r>
        <w:rPr>
          <w:lang w:val="pt-PT"/>
        </w:rPr>
        <w:t xml:space="preserve">Na atividade 1, observamos um diagrama </w:t>
      </w:r>
      <w:r w:rsidR="00C504FC">
        <w:rPr>
          <w:lang w:val="pt-PT"/>
        </w:rPr>
        <w:t>UML</w:t>
      </w:r>
      <w:r w:rsidR="006E35A0">
        <w:rPr>
          <w:lang w:val="pt-PT"/>
        </w:rPr>
        <w:t xml:space="preserve"> que </w:t>
      </w:r>
      <w:r w:rsidR="004F74E8">
        <w:rPr>
          <w:lang w:val="pt-PT"/>
        </w:rPr>
        <w:t xml:space="preserve">descreve o </w:t>
      </w:r>
      <w:r w:rsidR="00625606">
        <w:rPr>
          <w:lang w:val="pt-PT"/>
        </w:rPr>
        <w:t>processamento de uma encomenda</w:t>
      </w:r>
      <w:r w:rsidR="00B751CB">
        <w:rPr>
          <w:lang w:val="pt-PT"/>
        </w:rPr>
        <w:t xml:space="preserve"> por parte de, por exemplo, </w:t>
      </w:r>
      <w:r w:rsidR="00C9344B">
        <w:rPr>
          <w:lang w:val="pt-PT"/>
        </w:rPr>
        <w:t>de uma empresa como a Amazon.</w:t>
      </w:r>
    </w:p>
    <w:p w14:paraId="1F5C4D4E" w14:textId="122461BA" w:rsidR="007E431B" w:rsidRPr="00EB54A6" w:rsidRDefault="006832DD" w:rsidP="00D84E2D">
      <w:pPr>
        <w:rPr>
          <w:lang w:val="pt-PT"/>
        </w:rPr>
      </w:pPr>
      <w:r>
        <w:rPr>
          <w:lang w:val="pt-PT"/>
        </w:rPr>
        <w:t xml:space="preserve">A empresa ao receber o pedido </w:t>
      </w:r>
      <w:r w:rsidR="2F00EC5C" w:rsidRPr="059B2670">
        <w:rPr>
          <w:lang w:val="pt-PT"/>
        </w:rPr>
        <w:t xml:space="preserve">verifica a </w:t>
      </w:r>
      <w:r w:rsidR="5BFA640B" w:rsidRPr="467139E8">
        <w:rPr>
          <w:lang w:val="pt-PT"/>
        </w:rPr>
        <w:t xml:space="preserve">sua </w:t>
      </w:r>
      <w:r w:rsidR="2F00EC5C" w:rsidRPr="467139E8">
        <w:rPr>
          <w:lang w:val="pt-PT"/>
        </w:rPr>
        <w:t>d</w:t>
      </w:r>
      <w:r w:rsidR="728F1F34" w:rsidRPr="467139E8">
        <w:rPr>
          <w:lang w:val="pt-PT"/>
        </w:rPr>
        <w:t>isponibilidade</w:t>
      </w:r>
      <w:r w:rsidR="5E0557BF" w:rsidRPr="36877BF6">
        <w:rPr>
          <w:lang w:val="pt-PT"/>
        </w:rPr>
        <w:t xml:space="preserve"> </w:t>
      </w:r>
      <w:r w:rsidR="5E0557BF" w:rsidRPr="21BF1F78">
        <w:rPr>
          <w:lang w:val="pt-PT"/>
        </w:rPr>
        <w:t>na encomenda</w:t>
      </w:r>
      <w:r w:rsidR="00EB54A6" w:rsidRPr="467139E8">
        <w:rPr>
          <w:lang w:val="pt-PT"/>
        </w:rPr>
        <w:t xml:space="preserve">, </w:t>
      </w:r>
      <w:r w:rsidR="07EE3ED0" w:rsidRPr="39931E7B">
        <w:rPr>
          <w:lang w:val="pt-PT"/>
        </w:rPr>
        <w:t xml:space="preserve">caso se </w:t>
      </w:r>
      <w:r w:rsidR="07EE3ED0" w:rsidRPr="6BFE7538">
        <w:rPr>
          <w:lang w:val="pt-PT"/>
        </w:rPr>
        <w:t xml:space="preserve">verifique </w:t>
      </w:r>
      <w:r w:rsidR="07EE3ED0" w:rsidRPr="1C4C987D">
        <w:rPr>
          <w:lang w:val="pt-PT"/>
        </w:rPr>
        <w:t xml:space="preserve">a </w:t>
      </w:r>
      <w:r w:rsidR="07EE3ED0" w:rsidRPr="5035C15C">
        <w:rPr>
          <w:lang w:val="pt-PT"/>
        </w:rPr>
        <w:t xml:space="preserve">disponibilidade </w:t>
      </w:r>
      <w:r w:rsidR="00EB54A6" w:rsidRPr="5035C15C">
        <w:rPr>
          <w:lang w:val="pt-PT"/>
        </w:rPr>
        <w:t>i</w:t>
      </w:r>
      <w:r w:rsidR="00B74125" w:rsidRPr="5035C15C">
        <w:rPr>
          <w:lang w:val="pt-PT"/>
        </w:rPr>
        <w:t>rá</w:t>
      </w:r>
      <w:r w:rsidR="007A0564">
        <w:rPr>
          <w:lang w:val="pt-PT"/>
        </w:rPr>
        <w:t xml:space="preserve"> </w:t>
      </w:r>
      <w:r w:rsidR="00445C3B">
        <w:rPr>
          <w:lang w:val="pt-PT"/>
        </w:rPr>
        <w:t>proce</w:t>
      </w:r>
      <w:r w:rsidR="00526396">
        <w:rPr>
          <w:lang w:val="pt-PT"/>
        </w:rPr>
        <w:t xml:space="preserve">der </w:t>
      </w:r>
      <w:r w:rsidR="002E3717">
        <w:rPr>
          <w:lang w:val="pt-PT"/>
        </w:rPr>
        <w:t xml:space="preserve">à </w:t>
      </w:r>
      <w:r w:rsidR="005C3C97">
        <w:rPr>
          <w:lang w:val="pt-PT"/>
        </w:rPr>
        <w:t xml:space="preserve">solicitação </w:t>
      </w:r>
      <w:r w:rsidR="4F237075" w:rsidRPr="4E20B60B">
        <w:rPr>
          <w:lang w:val="pt-PT"/>
        </w:rPr>
        <w:t>dos</w:t>
      </w:r>
      <w:r w:rsidR="005C3C97">
        <w:rPr>
          <w:lang w:val="pt-PT"/>
        </w:rPr>
        <w:t xml:space="preserve"> </w:t>
      </w:r>
      <w:r w:rsidR="4F237075" w:rsidRPr="59BE67B9">
        <w:rPr>
          <w:lang w:val="pt-PT"/>
        </w:rPr>
        <w:t xml:space="preserve">dados </w:t>
      </w:r>
      <w:r w:rsidR="4F237075" w:rsidRPr="0D19B918">
        <w:rPr>
          <w:lang w:val="pt-PT"/>
        </w:rPr>
        <w:t>necessários</w:t>
      </w:r>
      <w:r w:rsidR="4F237075" w:rsidRPr="7F5C5D4A">
        <w:rPr>
          <w:lang w:val="pt-PT"/>
        </w:rPr>
        <w:t>,</w:t>
      </w:r>
      <w:r w:rsidR="4F237075" w:rsidRPr="01615DC5">
        <w:rPr>
          <w:lang w:val="pt-PT"/>
        </w:rPr>
        <w:t xml:space="preserve"> </w:t>
      </w:r>
      <w:r w:rsidR="4F237075" w:rsidRPr="5F0E9F9D">
        <w:rPr>
          <w:lang w:val="pt-PT"/>
        </w:rPr>
        <w:t xml:space="preserve">caso </w:t>
      </w:r>
      <w:r w:rsidR="4F237075" w:rsidRPr="1952A54F">
        <w:rPr>
          <w:lang w:val="pt-PT"/>
        </w:rPr>
        <w:t xml:space="preserve">contrário o pedido é </w:t>
      </w:r>
      <w:r w:rsidR="4F237075" w:rsidRPr="3CFBA9B5">
        <w:rPr>
          <w:lang w:val="pt-PT"/>
        </w:rPr>
        <w:t>rejeitado.</w:t>
      </w:r>
      <w:r w:rsidR="005B5477">
        <w:rPr>
          <w:lang w:val="pt-PT"/>
        </w:rPr>
        <w:t xml:space="preserve"> </w:t>
      </w:r>
      <w:r w:rsidR="004D4DD8">
        <w:rPr>
          <w:lang w:val="pt-PT"/>
        </w:rPr>
        <w:t>De seguida</w:t>
      </w:r>
      <w:r w:rsidR="002D0577">
        <w:rPr>
          <w:lang w:val="pt-PT"/>
        </w:rPr>
        <w:t xml:space="preserve">, </w:t>
      </w:r>
      <w:r w:rsidR="003E795B">
        <w:rPr>
          <w:lang w:val="pt-PT"/>
        </w:rPr>
        <w:t>pro</w:t>
      </w:r>
      <w:r w:rsidR="002A317A">
        <w:rPr>
          <w:lang w:val="pt-PT"/>
        </w:rPr>
        <w:t>cede-se à faturação</w:t>
      </w:r>
      <w:r w:rsidR="00B30002">
        <w:rPr>
          <w:lang w:val="pt-PT"/>
        </w:rPr>
        <w:t xml:space="preserve">, pagamento e </w:t>
      </w:r>
      <w:r w:rsidR="005849FC">
        <w:rPr>
          <w:lang w:val="pt-PT"/>
        </w:rPr>
        <w:t>envio do pedido. Finalmente</w:t>
      </w:r>
      <w:r w:rsidR="00D27BD4">
        <w:rPr>
          <w:lang w:val="pt-PT"/>
        </w:rPr>
        <w:t xml:space="preserve"> o</w:t>
      </w:r>
      <w:r w:rsidR="005922FD">
        <w:rPr>
          <w:lang w:val="pt-PT"/>
        </w:rPr>
        <w:t xml:space="preserve"> processo dá-se como concluído.</w:t>
      </w:r>
    </w:p>
    <w:p w14:paraId="5511185F" w14:textId="4CD294B3" w:rsidR="4F237075" w:rsidRDefault="4F237075" w:rsidP="3CFBA9B5">
      <w:pPr>
        <w:rPr>
          <w:lang w:val="pt-PT"/>
        </w:rPr>
      </w:pPr>
    </w:p>
    <w:p w14:paraId="7FA0C9D5" w14:textId="3DA0E2B2" w:rsidR="00A1618C" w:rsidRDefault="3A0F87F6" w:rsidP="6CF4693F">
      <w:pPr>
        <w:rPr>
          <w:b/>
          <w:lang w:val="pt-PT"/>
        </w:rPr>
      </w:pPr>
      <w:r w:rsidRPr="008D3F1B">
        <w:rPr>
          <w:b/>
          <w:lang w:val="pt-PT"/>
        </w:rPr>
        <w:t>Atividade 2</w:t>
      </w:r>
    </w:p>
    <w:p w14:paraId="4D7AD626" w14:textId="16F00BA8" w:rsidR="007E431B" w:rsidRDefault="007E431B" w:rsidP="00D84E2D">
      <w:pPr>
        <w:rPr>
          <w:b/>
          <w:bCs/>
          <w:lang w:val="pt-PT"/>
        </w:rPr>
      </w:pPr>
    </w:p>
    <w:p w14:paraId="03BADBE7" w14:textId="4807730B" w:rsidR="00626392" w:rsidRPr="00626392" w:rsidRDefault="00626392" w:rsidP="00626392">
      <w:pPr>
        <w:numPr>
          <w:ilvl w:val="0"/>
          <w:numId w:val="2"/>
        </w:numPr>
        <w:rPr>
          <w:b/>
          <w:lang w:val="en-US"/>
        </w:rPr>
      </w:pPr>
      <w:r>
        <w:rPr>
          <w:b/>
          <w:bCs/>
          <w:noProof/>
          <w:lang w:val="pt-PT"/>
        </w:rPr>
        <w:drawing>
          <wp:anchor distT="0" distB="0" distL="114300" distR="114300" simplePos="0" relativeHeight="251658240" behindDoc="0" locked="0" layoutInCell="1" allowOverlap="1" wp14:anchorId="4B0FC1FC" wp14:editId="1D2F7630">
            <wp:simplePos x="0" y="0"/>
            <wp:positionH relativeFrom="margin">
              <wp:align>center</wp:align>
            </wp:positionH>
            <wp:positionV relativeFrom="paragraph">
              <wp:posOffset>669290</wp:posOffset>
            </wp:positionV>
            <wp:extent cx="5788660" cy="1314450"/>
            <wp:effectExtent l="0" t="0" r="2540" b="0"/>
            <wp:wrapTopAndBottom/>
            <wp:docPr id="65653999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39996" name="Imagem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6392">
        <w:rPr>
          <w:b/>
          <w:lang w:val="en-US"/>
        </w:rPr>
        <w:t>Como se faz par</w:t>
      </w:r>
      <w:r w:rsidRPr="51D951A6">
        <w:rPr>
          <w:b/>
          <w:lang w:val="en-US"/>
        </w:rPr>
        <w:t>a</w:t>
      </w:r>
      <w:r w:rsidRPr="00626392">
        <w:rPr>
          <w:b/>
          <w:lang w:val="en-US"/>
        </w:rPr>
        <w:t xml:space="preserve"> pedir uma refeição no quiosque de auto-encomenda numa cadeia de </w:t>
      </w:r>
      <w:r w:rsidRPr="00626392">
        <w:rPr>
          <w:b/>
          <w:i/>
          <w:lang w:val="en-US"/>
        </w:rPr>
        <w:t>fast food</w:t>
      </w:r>
      <w:r w:rsidRPr="00626392">
        <w:rPr>
          <w:b/>
          <w:lang w:val="en-US"/>
        </w:rPr>
        <w:t>?</w:t>
      </w:r>
    </w:p>
    <w:p w14:paraId="7911F82F" w14:textId="6B124BC3" w:rsidR="00123579" w:rsidRPr="00D84E2D" w:rsidRDefault="00123579" w:rsidP="00D84E2D">
      <w:pPr>
        <w:rPr>
          <w:b/>
          <w:bCs/>
          <w:lang w:val="pt-PT"/>
        </w:rPr>
      </w:pPr>
    </w:p>
    <w:p w14:paraId="31842455" w14:textId="2EB3F387" w:rsidR="00D24AD2" w:rsidRPr="00D24AD2" w:rsidRDefault="00D24AD2" w:rsidP="00D24AD2">
      <w:pPr>
        <w:rPr>
          <w:lang w:val="pt-PT"/>
        </w:rPr>
      </w:pPr>
      <w:r w:rsidRPr="00D24AD2">
        <w:rPr>
          <w:lang w:val="pt-PT"/>
        </w:rPr>
        <w:t xml:space="preserve">Este diagrama ilustra o processo de realização de um pedido em um sistema interativo, como um </w:t>
      </w:r>
      <w:r>
        <w:rPr>
          <w:lang w:val="pt-PT"/>
        </w:rPr>
        <w:t>quiosque de autoencomenda</w:t>
      </w:r>
      <w:r w:rsidRPr="00D24AD2">
        <w:rPr>
          <w:lang w:val="pt-PT"/>
        </w:rPr>
        <w:t xml:space="preserve"> em um restaurante. O fluxo começa quando o </w:t>
      </w:r>
      <w:r>
        <w:rPr>
          <w:lang w:val="pt-PT"/>
        </w:rPr>
        <w:t>utilizador</w:t>
      </w:r>
      <w:r w:rsidRPr="00D24AD2">
        <w:rPr>
          <w:lang w:val="pt-PT"/>
        </w:rPr>
        <w:t xml:space="preserve"> toca n</w:t>
      </w:r>
      <w:r>
        <w:rPr>
          <w:lang w:val="pt-PT"/>
        </w:rPr>
        <w:t>o ecrã</w:t>
      </w:r>
      <w:r w:rsidRPr="00D24AD2">
        <w:rPr>
          <w:lang w:val="pt-PT"/>
        </w:rPr>
        <w:t xml:space="preserve"> para iniciar o sistema. Em seguida, é solicitado que selecione um idioma, garantindo que a interface seja compreensível. Após essa escolha, o menu principal é exibido, permitindo que o </w:t>
      </w:r>
      <w:r>
        <w:rPr>
          <w:lang w:val="pt-PT"/>
        </w:rPr>
        <w:t>utilizador</w:t>
      </w:r>
      <w:r w:rsidRPr="00D24AD2">
        <w:rPr>
          <w:lang w:val="pt-PT"/>
        </w:rPr>
        <w:t xml:space="preserve"> navegue e selecione os itens desejados para compor seu pedido.</w:t>
      </w:r>
    </w:p>
    <w:p w14:paraId="173060F6" w14:textId="3B1BA5C9" w:rsidR="00AD414F" w:rsidRPr="00E53D06" w:rsidRDefault="00D24AD2" w:rsidP="0FBAF207">
      <w:pPr>
        <w:rPr>
          <w:lang w:val="pt-PT"/>
        </w:rPr>
      </w:pPr>
      <w:r w:rsidRPr="00D24AD2">
        <w:rPr>
          <w:lang w:val="pt-PT"/>
        </w:rPr>
        <w:t xml:space="preserve">Caso queira adicionar mais produtos, o sistema oferece a opção de retornar ao menu. Se optar por finalizar a seleção, o processo avança para </w:t>
      </w:r>
      <w:r>
        <w:rPr>
          <w:lang w:val="pt-PT"/>
        </w:rPr>
        <w:t>o pagamento.</w:t>
      </w:r>
      <w:r w:rsidRPr="00D24AD2">
        <w:rPr>
          <w:lang w:val="pt-PT"/>
        </w:rPr>
        <w:t xml:space="preserve"> Em seguida, retira um recibo</w:t>
      </w:r>
      <w:r w:rsidR="006F309B">
        <w:rPr>
          <w:lang w:val="pt-PT"/>
        </w:rPr>
        <w:t xml:space="preserve"> e</w:t>
      </w:r>
      <w:r w:rsidR="0058414E">
        <w:rPr>
          <w:lang w:val="pt-PT"/>
        </w:rPr>
        <w:t>,</w:t>
      </w:r>
      <w:r w:rsidRPr="00D24AD2">
        <w:rPr>
          <w:lang w:val="pt-PT"/>
        </w:rPr>
        <w:t xml:space="preserve"> </w:t>
      </w:r>
      <w:r w:rsidR="006F309B">
        <w:rPr>
          <w:lang w:val="pt-PT"/>
        </w:rPr>
        <w:t>p</w:t>
      </w:r>
      <w:r w:rsidRPr="00D24AD2">
        <w:rPr>
          <w:lang w:val="pt-PT"/>
        </w:rPr>
        <w:t xml:space="preserve">or fim, </w:t>
      </w:r>
      <w:r w:rsidR="00386325">
        <w:rPr>
          <w:lang w:val="pt-PT"/>
        </w:rPr>
        <w:t>o utilizador levanta o pedido</w:t>
      </w:r>
      <w:r w:rsidR="00A70DA1">
        <w:rPr>
          <w:lang w:val="pt-PT"/>
        </w:rPr>
        <w:t>.</w:t>
      </w:r>
      <w:r w:rsidR="00626392">
        <w:rPr>
          <w:lang w:val="pt-PT"/>
        </w:rPr>
        <w:br w:type="page"/>
      </w:r>
      <w:ins w:id="0" w:author="Microsoft Word" w:date="2025-02-18T11:54:00Z">
        <w:r w:rsidR="00AD414F" w:rsidRPr="0FBAF207">
          <w:rPr>
            <w:b/>
            <w:bCs/>
            <w:lang w:val="pt-PT"/>
          </w:rPr>
          <w:lastRenderedPageBreak/>
          <w:t>Atividade 3</w:t>
        </w:r>
      </w:ins>
    </w:p>
    <w:p w14:paraId="4AAA2C36" w14:textId="682A11D9" w:rsidR="0FBAF207" w:rsidRDefault="0FBAF207" w:rsidP="0FBAF207">
      <w:pPr>
        <w:rPr>
          <w:ins w:id="1" w:author="Microsoft Word" w:date="2025-02-18T11:54:00Z" w16du:dateUtc="2025-02-18T11:54:00Z"/>
          <w:b/>
          <w:bCs/>
          <w:lang w:val="pt-PT"/>
        </w:rPr>
      </w:pPr>
    </w:p>
    <w:p w14:paraId="3DA7F444" w14:textId="5B82070F" w:rsidR="584B872D" w:rsidRDefault="584B872D" w:rsidP="0FBAF207">
      <w:pPr>
        <w:rPr>
          <w:lang w:val="pt-PT"/>
        </w:rPr>
      </w:pPr>
      <w:r w:rsidRPr="0FBAF207">
        <w:rPr>
          <w:lang w:val="pt-PT"/>
        </w:rPr>
        <w:t>Usando por base o procedimento de defesa de dissertação de mestrado em prática no D</w:t>
      </w:r>
      <w:r w:rsidR="710461FD" w:rsidRPr="0FBAF207">
        <w:rPr>
          <w:lang w:val="pt-PT"/>
        </w:rPr>
        <w:t>ETI</w:t>
      </w:r>
      <w:r w:rsidRPr="0FBAF207">
        <w:rPr>
          <w:lang w:val="pt-PT"/>
        </w:rPr>
        <w:t>, é possível</w:t>
      </w:r>
      <w:r w:rsidR="27EA1D7D" w:rsidRPr="0FBAF207">
        <w:rPr>
          <w:lang w:val="pt-PT"/>
        </w:rPr>
        <w:t xml:space="preserve"> organizá-lo pelos seguintes casos de modelação:</w:t>
      </w:r>
    </w:p>
    <w:p w14:paraId="4D283673" w14:textId="1E03DBA2" w:rsidR="0FBAF207" w:rsidRDefault="0FBAF207" w:rsidP="0FBAF207">
      <w:pPr>
        <w:rPr>
          <w:b/>
          <w:bCs/>
          <w:lang w:val="pt-PT"/>
        </w:rPr>
      </w:pPr>
    </w:p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3390"/>
        <w:gridCol w:w="5100"/>
      </w:tblGrid>
      <w:tr w:rsidR="0FBAF207" w14:paraId="20BAB6DE" w14:textId="77777777" w:rsidTr="0FBAF207">
        <w:trPr>
          <w:trHeight w:val="300"/>
        </w:trPr>
        <w:tc>
          <w:tcPr>
            <w:tcW w:w="3390" w:type="dxa"/>
          </w:tcPr>
          <w:p w14:paraId="4392E4C8" w14:textId="5A44CBFB" w:rsidR="42EF2763" w:rsidRDefault="42EF2763" w:rsidP="0FBAF207">
            <w:pPr>
              <w:rPr>
                <w:b/>
                <w:bCs/>
                <w:lang w:val="pt-PT"/>
              </w:rPr>
            </w:pPr>
            <w:r w:rsidRPr="0FBAF207">
              <w:rPr>
                <w:b/>
                <w:bCs/>
                <w:lang w:val="pt-PT"/>
              </w:rPr>
              <w:t>Elemento/Caso de modelação</w:t>
            </w:r>
          </w:p>
        </w:tc>
        <w:tc>
          <w:tcPr>
            <w:tcW w:w="5100" w:type="dxa"/>
          </w:tcPr>
          <w:p w14:paraId="377E8200" w14:textId="2E0AC000" w:rsidR="42EF2763" w:rsidRDefault="42EF2763" w:rsidP="0FBAF207">
            <w:pPr>
              <w:rPr>
                <w:b/>
                <w:bCs/>
                <w:lang w:val="pt-PT"/>
              </w:rPr>
            </w:pPr>
            <w:r w:rsidRPr="0FBAF207">
              <w:rPr>
                <w:b/>
                <w:bCs/>
                <w:lang w:val="pt-PT"/>
              </w:rPr>
              <w:t>Exemplos/ocorrências no procedimento das dissertações</w:t>
            </w:r>
          </w:p>
        </w:tc>
      </w:tr>
      <w:tr w:rsidR="0FBAF207" w14:paraId="7C8EC8D7" w14:textId="77777777" w:rsidTr="0FBAF207">
        <w:trPr>
          <w:trHeight w:val="300"/>
        </w:trPr>
        <w:tc>
          <w:tcPr>
            <w:tcW w:w="3390" w:type="dxa"/>
          </w:tcPr>
          <w:p w14:paraId="70964BD0" w14:textId="269DC68A" w:rsidR="42EF2763" w:rsidRDefault="42EF2763" w:rsidP="0FBAF207">
            <w:pPr>
              <w:rPr>
                <w:lang w:val="pt-PT"/>
              </w:rPr>
            </w:pPr>
            <w:r w:rsidRPr="0FBAF207">
              <w:rPr>
                <w:lang w:val="pt-PT"/>
              </w:rPr>
              <w:t xml:space="preserve">Partições (para </w:t>
            </w:r>
            <w:r w:rsidRPr="1F1F578B">
              <w:rPr>
                <w:lang w:val="pt-PT"/>
              </w:rPr>
              <w:t>representar</w:t>
            </w:r>
            <w:r w:rsidRPr="0FBAF207">
              <w:rPr>
                <w:lang w:val="pt-PT"/>
              </w:rPr>
              <w:t xml:space="preserve"> intervenientes)</w:t>
            </w:r>
          </w:p>
        </w:tc>
        <w:tc>
          <w:tcPr>
            <w:tcW w:w="5100" w:type="dxa"/>
          </w:tcPr>
          <w:p w14:paraId="07B9E66B" w14:textId="080055D2" w:rsidR="42EF2763" w:rsidRDefault="42EF2763" w:rsidP="0FBAF207">
            <w:pPr>
              <w:rPr>
                <w:lang w:val="pt-PT"/>
              </w:rPr>
            </w:pPr>
            <w:r w:rsidRPr="0FBAF207">
              <w:rPr>
                <w:lang w:val="pt-PT"/>
              </w:rPr>
              <w:t>Aluno</w:t>
            </w:r>
            <w:r w:rsidR="72D50EF6" w:rsidRPr="0FBAF207">
              <w:rPr>
                <w:lang w:val="pt-PT"/>
              </w:rPr>
              <w:t>;</w:t>
            </w:r>
            <w:r w:rsidR="1035DF24" w:rsidRPr="0FBAF207">
              <w:rPr>
                <w:lang w:val="pt-PT"/>
              </w:rPr>
              <w:t xml:space="preserve"> </w:t>
            </w:r>
            <w:r w:rsidR="7C5F239C" w:rsidRPr="0FBAF207">
              <w:rPr>
                <w:lang w:val="pt-PT"/>
              </w:rPr>
              <w:t>Orientador</w:t>
            </w:r>
            <w:r w:rsidR="3310370B" w:rsidRPr="0FBAF207">
              <w:rPr>
                <w:lang w:val="pt-PT"/>
              </w:rPr>
              <w:t>;</w:t>
            </w:r>
            <w:r w:rsidR="7C5F239C" w:rsidRPr="0FBAF207">
              <w:rPr>
                <w:lang w:val="pt-PT"/>
              </w:rPr>
              <w:t xml:space="preserve"> </w:t>
            </w:r>
            <w:r w:rsidR="1035DF24" w:rsidRPr="0FBAF207">
              <w:rPr>
                <w:lang w:val="pt-PT"/>
              </w:rPr>
              <w:t>Secretaria</w:t>
            </w:r>
            <w:r w:rsidR="06235983" w:rsidRPr="0FBAF207">
              <w:rPr>
                <w:lang w:val="pt-PT"/>
              </w:rPr>
              <w:t xml:space="preserve"> do</w:t>
            </w:r>
            <w:r w:rsidR="1035DF24" w:rsidRPr="0FBAF207">
              <w:rPr>
                <w:lang w:val="pt-PT"/>
              </w:rPr>
              <w:t xml:space="preserve"> Deti</w:t>
            </w:r>
            <w:r w:rsidR="6AC4C2BF" w:rsidRPr="0FBAF207">
              <w:rPr>
                <w:lang w:val="pt-PT"/>
              </w:rPr>
              <w:t>;</w:t>
            </w:r>
            <w:r w:rsidR="1035DF24" w:rsidRPr="0FBAF207">
              <w:rPr>
                <w:lang w:val="pt-PT"/>
              </w:rPr>
              <w:t xml:space="preserve"> Diretor de Curso d</w:t>
            </w:r>
            <w:r w:rsidR="1857D9E1" w:rsidRPr="0FBAF207">
              <w:rPr>
                <w:lang w:val="pt-PT"/>
              </w:rPr>
              <w:t>o Mestrado</w:t>
            </w:r>
            <w:r w:rsidR="20D807E9" w:rsidRPr="0FBAF207">
              <w:rPr>
                <w:lang w:val="pt-PT"/>
              </w:rPr>
              <w:t>;</w:t>
            </w:r>
            <w:r w:rsidR="1857D9E1" w:rsidRPr="0FBAF207">
              <w:rPr>
                <w:lang w:val="pt-PT"/>
              </w:rPr>
              <w:t xml:space="preserve"> Diretor do Deti</w:t>
            </w:r>
            <w:r w:rsidR="7C6BEC68" w:rsidRPr="0FBAF207">
              <w:rPr>
                <w:lang w:val="pt-PT"/>
              </w:rPr>
              <w:t>;</w:t>
            </w:r>
            <w:r w:rsidR="1857D9E1" w:rsidRPr="0FBAF207">
              <w:rPr>
                <w:lang w:val="pt-PT"/>
              </w:rPr>
              <w:t xml:space="preserve"> Reitoria</w:t>
            </w:r>
            <w:r w:rsidR="27A39102" w:rsidRPr="0FBAF207">
              <w:rPr>
                <w:lang w:val="pt-PT"/>
              </w:rPr>
              <w:t xml:space="preserve"> da</w:t>
            </w:r>
            <w:r w:rsidR="1857D9E1" w:rsidRPr="0FBAF207">
              <w:rPr>
                <w:lang w:val="pt-PT"/>
              </w:rPr>
              <w:t xml:space="preserve"> UA</w:t>
            </w:r>
            <w:r w:rsidR="413A51B4" w:rsidRPr="0FBAF207">
              <w:rPr>
                <w:lang w:val="pt-PT"/>
              </w:rPr>
              <w:t>;</w:t>
            </w:r>
            <w:r w:rsidR="5D70EC32" w:rsidRPr="0FBAF207">
              <w:rPr>
                <w:lang w:val="pt-PT"/>
              </w:rPr>
              <w:t xml:space="preserve"> Júri da Dissertação</w:t>
            </w:r>
            <w:r w:rsidR="489B1453" w:rsidRPr="0FBAF207">
              <w:rPr>
                <w:lang w:val="pt-PT"/>
              </w:rPr>
              <w:t>;</w:t>
            </w:r>
            <w:r w:rsidR="5D70EC32" w:rsidRPr="0FBAF207">
              <w:rPr>
                <w:lang w:val="pt-PT"/>
              </w:rPr>
              <w:t xml:space="preserve"> DETI.</w:t>
            </w:r>
          </w:p>
        </w:tc>
      </w:tr>
      <w:tr w:rsidR="0FBAF207" w14:paraId="14239691" w14:textId="77777777" w:rsidTr="0FBAF207">
        <w:trPr>
          <w:trHeight w:val="300"/>
        </w:trPr>
        <w:tc>
          <w:tcPr>
            <w:tcW w:w="3390" w:type="dxa"/>
          </w:tcPr>
          <w:p w14:paraId="178468C2" w14:textId="6DABDD84" w:rsidR="42EF2763" w:rsidRDefault="42EF2763" w:rsidP="0FBAF207">
            <w:pPr>
              <w:rPr>
                <w:lang w:val="pt-PT"/>
              </w:rPr>
            </w:pPr>
            <w:r w:rsidRPr="0FBAF207">
              <w:rPr>
                <w:lang w:val="pt-PT"/>
              </w:rPr>
              <w:t>Eventos temporais (triggers)</w:t>
            </w:r>
          </w:p>
        </w:tc>
        <w:tc>
          <w:tcPr>
            <w:tcW w:w="5100" w:type="dxa"/>
          </w:tcPr>
          <w:p w14:paraId="6ECA5FFE" w14:textId="2AD10A0A" w:rsidR="430D0390" w:rsidRDefault="430D0390" w:rsidP="0FBAF207">
            <w:pPr>
              <w:rPr>
                <w:lang w:val="pt-PT"/>
              </w:rPr>
            </w:pPr>
            <w:r w:rsidRPr="0FBAF207">
              <w:rPr>
                <w:lang w:val="pt-PT"/>
              </w:rPr>
              <w:t xml:space="preserve">Prazo de </w:t>
            </w:r>
            <w:r w:rsidR="3B1EB4F3" w:rsidRPr="0FBAF207">
              <w:rPr>
                <w:lang w:val="pt-PT"/>
              </w:rPr>
              <w:t>submissão</w:t>
            </w:r>
            <w:r w:rsidRPr="0FBAF207">
              <w:rPr>
                <w:lang w:val="pt-PT"/>
              </w:rPr>
              <w:t xml:space="preserve"> da dissertação</w:t>
            </w:r>
            <w:r w:rsidR="3974CA8B" w:rsidRPr="0FBAF207">
              <w:rPr>
                <w:lang w:val="pt-PT"/>
              </w:rPr>
              <w:t>;</w:t>
            </w:r>
            <w:r w:rsidRPr="0FBAF207">
              <w:rPr>
                <w:lang w:val="pt-PT"/>
              </w:rPr>
              <w:t xml:space="preserve"> Verificação pela secretaria</w:t>
            </w:r>
            <w:r w:rsidR="5144314D" w:rsidRPr="0FBAF207">
              <w:rPr>
                <w:lang w:val="pt-PT"/>
              </w:rPr>
              <w:t>;</w:t>
            </w:r>
            <w:r w:rsidRPr="0FBAF207">
              <w:rPr>
                <w:lang w:val="pt-PT"/>
              </w:rPr>
              <w:t xml:space="preserve"> Aprovação e homologação do Júri</w:t>
            </w:r>
            <w:r w:rsidR="3E49E6CD" w:rsidRPr="0FBAF207">
              <w:rPr>
                <w:lang w:val="pt-PT"/>
              </w:rPr>
              <w:t>;</w:t>
            </w:r>
            <w:r w:rsidRPr="0FBAF207">
              <w:rPr>
                <w:lang w:val="pt-PT"/>
              </w:rPr>
              <w:t xml:space="preserve"> Marcação da defesa</w:t>
            </w:r>
            <w:r w:rsidR="3398639C" w:rsidRPr="0FBAF207">
              <w:rPr>
                <w:lang w:val="pt-PT"/>
              </w:rPr>
              <w:t>;</w:t>
            </w:r>
            <w:r w:rsidRPr="0FBAF207">
              <w:rPr>
                <w:lang w:val="pt-PT"/>
              </w:rPr>
              <w:t xml:space="preserve"> Realização da defesa da dissertação</w:t>
            </w:r>
            <w:r w:rsidR="380C7171" w:rsidRPr="0FBAF207">
              <w:rPr>
                <w:lang w:val="pt-PT"/>
              </w:rPr>
              <w:t>;</w:t>
            </w:r>
            <w:r w:rsidRPr="0FBAF207">
              <w:rPr>
                <w:lang w:val="pt-PT"/>
              </w:rPr>
              <w:t xml:space="preserve"> Envio dos </w:t>
            </w:r>
            <w:r w:rsidR="31AFC650" w:rsidRPr="0FBAF207">
              <w:rPr>
                <w:lang w:val="pt-PT"/>
              </w:rPr>
              <w:t>documentos finais</w:t>
            </w:r>
            <w:r w:rsidR="68425A71" w:rsidRPr="0FBAF207">
              <w:rPr>
                <w:lang w:val="pt-PT"/>
              </w:rPr>
              <w:t>;</w:t>
            </w:r>
            <w:r w:rsidR="31AFC650" w:rsidRPr="0FBAF207">
              <w:rPr>
                <w:lang w:val="pt-PT"/>
              </w:rPr>
              <w:t xml:space="preserve"> Arquivamento do processo.</w:t>
            </w:r>
          </w:p>
        </w:tc>
      </w:tr>
      <w:tr w:rsidR="0FBAF207" w14:paraId="6F632E0F" w14:textId="77777777" w:rsidTr="0FBAF207">
        <w:trPr>
          <w:trHeight w:val="300"/>
        </w:trPr>
        <w:tc>
          <w:tcPr>
            <w:tcW w:w="3390" w:type="dxa"/>
          </w:tcPr>
          <w:p w14:paraId="172E47DD" w14:textId="43370533" w:rsidR="42EF2763" w:rsidRDefault="42EF2763" w:rsidP="0FBAF207">
            <w:pPr>
              <w:rPr>
                <w:lang w:val="pt-PT"/>
              </w:rPr>
            </w:pPr>
            <w:r w:rsidRPr="0FBAF207">
              <w:rPr>
                <w:lang w:val="pt-PT"/>
              </w:rPr>
              <w:t xml:space="preserve">Objetos </w:t>
            </w:r>
            <w:r w:rsidR="4535EAC8" w:rsidRPr="0FBAF207">
              <w:rPr>
                <w:lang w:val="pt-PT"/>
              </w:rPr>
              <w:t>(</w:t>
            </w:r>
            <w:r w:rsidRPr="0FBAF207">
              <w:rPr>
                <w:lang w:val="pt-PT"/>
              </w:rPr>
              <w:t>entidade de informação, potencialmente com um estado)</w:t>
            </w:r>
          </w:p>
        </w:tc>
        <w:tc>
          <w:tcPr>
            <w:tcW w:w="5100" w:type="dxa"/>
          </w:tcPr>
          <w:p w14:paraId="39588C82" w14:textId="5B4F7CC3" w:rsidR="3E710174" w:rsidRDefault="3E710174" w:rsidP="0FBAF207">
            <w:pPr>
              <w:rPr>
                <w:b/>
                <w:bCs/>
                <w:lang w:val="pt-PT"/>
              </w:rPr>
            </w:pPr>
            <w:r w:rsidRPr="0FBAF207">
              <w:rPr>
                <w:lang w:val="pt-PT"/>
              </w:rPr>
              <w:t>Dissertação</w:t>
            </w:r>
            <w:r w:rsidR="1527A8BF" w:rsidRPr="0FBAF207">
              <w:rPr>
                <w:lang w:val="pt-PT"/>
              </w:rPr>
              <w:t>;</w:t>
            </w:r>
            <w:r w:rsidRPr="0FBAF207">
              <w:rPr>
                <w:lang w:val="pt-PT"/>
              </w:rPr>
              <w:t xml:space="preserve"> Pedido de Provas</w:t>
            </w:r>
            <w:r w:rsidR="18BC317A" w:rsidRPr="0FBAF207">
              <w:rPr>
                <w:lang w:val="pt-PT"/>
              </w:rPr>
              <w:t>;</w:t>
            </w:r>
            <w:r w:rsidRPr="0FBAF207">
              <w:rPr>
                <w:lang w:val="pt-PT"/>
              </w:rPr>
              <w:t xml:space="preserve"> Júri da Dissertação</w:t>
            </w:r>
            <w:r w:rsidR="2B3238A1" w:rsidRPr="0FBAF207">
              <w:rPr>
                <w:lang w:val="pt-PT"/>
              </w:rPr>
              <w:t>;</w:t>
            </w:r>
            <w:r w:rsidRPr="0FBAF207">
              <w:rPr>
                <w:lang w:val="pt-PT"/>
              </w:rPr>
              <w:t xml:space="preserve"> Documentos Complementares</w:t>
            </w:r>
            <w:r w:rsidR="3F1B5990" w:rsidRPr="0FBAF207">
              <w:rPr>
                <w:lang w:val="pt-PT"/>
              </w:rPr>
              <w:t>.</w:t>
            </w:r>
          </w:p>
        </w:tc>
      </w:tr>
      <w:tr w:rsidR="0FBAF207" w14:paraId="4F1F4B69" w14:textId="77777777" w:rsidTr="0FBAF207">
        <w:trPr>
          <w:trHeight w:val="300"/>
        </w:trPr>
        <w:tc>
          <w:tcPr>
            <w:tcW w:w="3390" w:type="dxa"/>
          </w:tcPr>
          <w:p w14:paraId="2EFFA6AB" w14:textId="67848A9E" w:rsidR="0FBAF207" w:rsidRDefault="0FBAF207" w:rsidP="0FBAF207">
            <w:pPr>
              <w:rPr>
                <w:lang w:val="pt-PT"/>
              </w:rPr>
            </w:pPr>
          </w:p>
          <w:p w14:paraId="00913DF4" w14:textId="0E81DFFA" w:rsidR="0FBAF207" w:rsidRDefault="0FBAF207" w:rsidP="0FBAF207">
            <w:pPr>
              <w:rPr>
                <w:lang w:val="pt-PT"/>
              </w:rPr>
            </w:pPr>
          </w:p>
          <w:p w14:paraId="47BA53D4" w14:textId="6DD1D244" w:rsidR="42EF2763" w:rsidRDefault="42EF2763" w:rsidP="0FBAF207">
            <w:pPr>
              <w:rPr>
                <w:lang w:val="pt-PT"/>
              </w:rPr>
            </w:pPr>
            <w:r w:rsidRPr="0FBAF207">
              <w:rPr>
                <w:lang w:val="pt-PT"/>
              </w:rPr>
              <w:t>Sinais (eventos e notificações instantâneos)</w:t>
            </w:r>
          </w:p>
        </w:tc>
        <w:tc>
          <w:tcPr>
            <w:tcW w:w="5100" w:type="dxa"/>
          </w:tcPr>
          <w:p w14:paraId="6377E13B" w14:textId="22060622" w:rsidR="5DC576F1" w:rsidRDefault="5DC576F1" w:rsidP="0FBAF207">
            <w:pPr>
              <w:rPr>
                <w:lang w:val="pt-PT"/>
              </w:rPr>
            </w:pPr>
            <w:r w:rsidRPr="0FBAF207">
              <w:rPr>
                <w:lang w:val="pt-PT"/>
              </w:rPr>
              <w:t>Notificação</w:t>
            </w:r>
            <w:r w:rsidR="0CF297E1" w:rsidRPr="0FBAF207">
              <w:rPr>
                <w:lang w:val="pt-PT"/>
              </w:rPr>
              <w:t xml:space="preserve"> </w:t>
            </w:r>
            <w:r w:rsidRPr="0FBAF207">
              <w:rPr>
                <w:lang w:val="pt-PT"/>
              </w:rPr>
              <w:t>de problemas na submissão</w:t>
            </w:r>
            <w:r w:rsidR="78548A24" w:rsidRPr="0FBAF207">
              <w:rPr>
                <w:lang w:val="pt-PT"/>
              </w:rPr>
              <w:t>;</w:t>
            </w:r>
            <w:r w:rsidRPr="0FBAF207">
              <w:rPr>
                <w:lang w:val="pt-PT"/>
              </w:rPr>
              <w:t xml:space="preserve"> Confirmação da homologação do júri</w:t>
            </w:r>
            <w:r w:rsidR="634593C6" w:rsidRPr="0FBAF207">
              <w:rPr>
                <w:lang w:val="pt-PT"/>
              </w:rPr>
              <w:t>;</w:t>
            </w:r>
            <w:r w:rsidRPr="0FBAF207">
              <w:rPr>
                <w:lang w:val="pt-PT"/>
              </w:rPr>
              <w:t xml:space="preserve"> Marcação da defesa</w:t>
            </w:r>
            <w:r w:rsidR="4523BFEF" w:rsidRPr="0FBAF207">
              <w:rPr>
                <w:lang w:val="pt-PT"/>
              </w:rPr>
              <w:t>;</w:t>
            </w:r>
            <w:r w:rsidRPr="0FBAF207">
              <w:rPr>
                <w:lang w:val="pt-PT"/>
              </w:rPr>
              <w:t xml:space="preserve"> Convocatória oficial do júr</w:t>
            </w:r>
            <w:r w:rsidR="23B7F8B5" w:rsidRPr="0FBAF207">
              <w:rPr>
                <w:lang w:val="pt-PT"/>
              </w:rPr>
              <w:t>i;</w:t>
            </w:r>
            <w:r w:rsidRPr="0FBAF207">
              <w:rPr>
                <w:lang w:val="pt-PT"/>
              </w:rPr>
              <w:t xml:space="preserve"> </w:t>
            </w:r>
            <w:r w:rsidR="7EEDF9BF" w:rsidRPr="0FBAF207">
              <w:rPr>
                <w:lang w:val="pt-PT"/>
              </w:rPr>
              <w:t>R</w:t>
            </w:r>
            <w:r w:rsidRPr="0FBAF207">
              <w:rPr>
                <w:lang w:val="pt-PT"/>
              </w:rPr>
              <w:t>ecessão de correções sugeridas pelo júri</w:t>
            </w:r>
            <w:r w:rsidR="6A2D9D0A" w:rsidRPr="0FBAF207">
              <w:rPr>
                <w:lang w:val="pt-PT"/>
              </w:rPr>
              <w:t>;</w:t>
            </w:r>
            <w:r w:rsidR="3D4D8242" w:rsidRPr="0FBAF207">
              <w:rPr>
                <w:lang w:val="pt-PT"/>
              </w:rPr>
              <w:t xml:space="preserve"> </w:t>
            </w:r>
            <w:r w:rsidR="21C64304" w:rsidRPr="0FBAF207">
              <w:rPr>
                <w:lang w:val="pt-PT"/>
              </w:rPr>
              <w:t>E</w:t>
            </w:r>
            <w:r w:rsidR="3D4D8242" w:rsidRPr="0FBAF207">
              <w:rPr>
                <w:lang w:val="pt-PT"/>
              </w:rPr>
              <w:t>ntrega dos documentos finais</w:t>
            </w:r>
            <w:r w:rsidR="04219D22" w:rsidRPr="0FBAF207">
              <w:rPr>
                <w:lang w:val="pt-PT"/>
              </w:rPr>
              <w:t>;</w:t>
            </w:r>
            <w:r w:rsidR="3D4D8242" w:rsidRPr="0FBAF207">
              <w:rPr>
                <w:lang w:val="pt-PT"/>
              </w:rPr>
              <w:t xml:space="preserve"> </w:t>
            </w:r>
            <w:r w:rsidR="4A0140DD" w:rsidRPr="0FBAF207">
              <w:rPr>
                <w:lang w:val="pt-PT"/>
              </w:rPr>
              <w:t>L</w:t>
            </w:r>
            <w:r w:rsidR="3D4D8242" w:rsidRPr="0FBAF207">
              <w:rPr>
                <w:lang w:val="pt-PT"/>
              </w:rPr>
              <w:t>ançamento da nota.</w:t>
            </w:r>
          </w:p>
        </w:tc>
      </w:tr>
    </w:tbl>
    <w:p w14:paraId="18A8E97E" w14:textId="77777777" w:rsidR="00AD414F" w:rsidRDefault="00AD414F" w:rsidP="008B5B92">
      <w:pPr>
        <w:rPr>
          <w:b/>
          <w:bCs/>
          <w:lang w:val="pt-PT"/>
        </w:rPr>
      </w:pPr>
    </w:p>
    <w:p w14:paraId="0E2BF119" w14:textId="77777777" w:rsidR="00AD414F" w:rsidRDefault="00AD414F" w:rsidP="008B5B92">
      <w:pPr>
        <w:rPr>
          <w:b/>
          <w:bCs/>
          <w:lang w:val="pt-PT"/>
        </w:rPr>
      </w:pPr>
    </w:p>
    <w:p w14:paraId="08A6B21C" w14:textId="77777777" w:rsidR="00072AE9" w:rsidRDefault="00072AE9">
      <w:pPr>
        <w:rPr>
          <w:b/>
          <w:bCs/>
          <w:lang w:val="pt-PT"/>
        </w:rPr>
      </w:pPr>
      <w:r>
        <w:rPr>
          <w:b/>
          <w:bCs/>
          <w:lang w:val="pt-PT"/>
        </w:rPr>
        <w:br w:type="page"/>
      </w:r>
    </w:p>
    <w:p w14:paraId="4EF688B4" w14:textId="69D76E13" w:rsidR="008B5B92" w:rsidRDefault="008B5B92" w:rsidP="008B5B92">
      <w:pPr>
        <w:rPr>
          <w:b/>
          <w:lang w:val="pt-PT"/>
        </w:rPr>
      </w:pPr>
      <w:r w:rsidRPr="008D3F1B">
        <w:rPr>
          <w:b/>
          <w:bCs/>
          <w:lang w:val="pt-PT"/>
        </w:rPr>
        <w:lastRenderedPageBreak/>
        <w:t xml:space="preserve">Atividade </w:t>
      </w:r>
      <w:r>
        <w:rPr>
          <w:b/>
          <w:bCs/>
          <w:lang w:val="pt-PT"/>
        </w:rPr>
        <w:t>4</w:t>
      </w:r>
    </w:p>
    <w:p w14:paraId="1BFF974D" w14:textId="77777777" w:rsidR="001B61FE" w:rsidRDefault="001B61FE" w:rsidP="008B5B92">
      <w:pPr>
        <w:rPr>
          <w:b/>
          <w:bCs/>
          <w:lang w:val="pt-PT"/>
        </w:rPr>
      </w:pPr>
    </w:p>
    <w:p w14:paraId="00BDB3F8" w14:textId="77777777" w:rsidR="00A01F90" w:rsidRPr="00A01F90" w:rsidRDefault="00A01F90" w:rsidP="00A01F90">
      <w:pPr>
        <w:rPr>
          <w:lang w:val="pt-PT"/>
        </w:rPr>
      </w:pPr>
      <w:r w:rsidRPr="00A01F90">
        <w:rPr>
          <w:lang w:val="pt-PT"/>
        </w:rPr>
        <w:t>A utilização de dispositivos inteligentes reduz significativamente o tempo necessário para a emissão da fatura do cliente. Com a recolha remota da informação pela distribuidora, o processo torna-se praticamente instantâneo, podendo demorar apenas alguns minutos.</w:t>
      </w:r>
    </w:p>
    <w:p w14:paraId="08ADDF07" w14:textId="0116C2B6" w:rsidR="00A01F90" w:rsidRPr="00A01F90" w:rsidRDefault="00A01F90" w:rsidP="00A01F90">
      <w:pPr>
        <w:rPr>
          <w:lang w:val="pt-PT"/>
        </w:rPr>
      </w:pPr>
      <w:r w:rsidRPr="00A01F90">
        <w:rPr>
          <w:lang w:val="pt-PT"/>
        </w:rPr>
        <w:t xml:space="preserve">Em situações onde ocorrem problemas nos dispositivos, um técnico é enviado ao local para efetuar a recolha manual dos dados e proceder à resolução da falha, processo que pode levar algumas horas. Caso a intervenção do técnico seja bem-sucedida, o tempo para que a informação chegue ao cliente dependerá apenas da troca de informações entre a distribuidora e o comercializador, podendo variar de algumas horas </w:t>
      </w:r>
      <w:r w:rsidR="00185577">
        <w:rPr>
          <w:lang w:val="pt-PT"/>
        </w:rPr>
        <w:t>1-2 dias</w:t>
      </w:r>
      <w:r w:rsidRPr="00A01F90">
        <w:rPr>
          <w:lang w:val="pt-PT"/>
        </w:rPr>
        <w:t>. Se a tentativa de resolução falhar, será necessário recorrer ao método tradicional.</w:t>
      </w:r>
    </w:p>
    <w:p w14:paraId="1151D049" w14:textId="5461ABF1" w:rsidR="00A01F90" w:rsidRPr="00A01F90" w:rsidRDefault="00A01F90" w:rsidP="00A01F90">
      <w:pPr>
        <w:rPr>
          <w:lang w:val="pt-PT"/>
        </w:rPr>
      </w:pPr>
      <w:r w:rsidRPr="00A01F90">
        <w:rPr>
          <w:lang w:val="pt-PT"/>
        </w:rPr>
        <w:t xml:space="preserve">A abordagem tradicional tende a ser mais demorada devido a diversos fatores, como a falta de comunicação instantânea entre a distribuidora e o cliente, dificuldades na interpretação dos dados fornecidos ou impossibilidade de contacto com o </w:t>
      </w:r>
      <w:r w:rsidR="00DC04C2">
        <w:rPr>
          <w:lang w:val="pt-PT"/>
        </w:rPr>
        <w:t>cliente</w:t>
      </w:r>
      <w:r w:rsidRPr="00A01F90">
        <w:rPr>
          <w:lang w:val="pt-PT"/>
        </w:rPr>
        <w:t>. Este processo pode demorar um tempo considerável, sendo estimado que, com a utilização de dispositivos inteligentes, o envio da fatura ao cliente possa ocorrer no prazo máximo de um dia, sem necessidade de intervenção do cliente. Em contrapartida, no modelo tradicional, a interação com o cliente é maior e mais complexa, o que pode prolongar o tempo de emissão da fatura para até uma semana ou mais.</w:t>
      </w:r>
    </w:p>
    <w:p w14:paraId="11DDC945" w14:textId="4E03CBFC" w:rsidR="00D84E2D" w:rsidRPr="001B61FE" w:rsidRDefault="002C7956" w:rsidP="00D84E2D">
      <w:pPr>
        <w:rPr>
          <w:lang w:val="pt-PT"/>
        </w:rPr>
      </w:pPr>
      <w:r w:rsidRPr="002C7956">
        <w:rPr>
          <w:noProof/>
          <w:lang w:val="pt-PT"/>
        </w:rPr>
        <w:drawing>
          <wp:inline distT="0" distB="0" distL="0" distR="0" wp14:anchorId="02B56F32" wp14:editId="56212132">
            <wp:extent cx="5400040" cy="2796540"/>
            <wp:effectExtent l="0" t="0" r="0" b="3810"/>
            <wp:docPr id="1107491361" name="Imagem 1" descr="Uma imagem com texto, diagrama, captura de ecrã, Paralel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91361" name="Imagem 1" descr="Uma imagem com texto, diagrama, captura de ecrã, Paralelo&#10;&#10;Os conteúdos gerados por IA poderão estar incorretos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8F3A" w14:textId="356201CA" w:rsidR="00B82E35" w:rsidRPr="002C7956" w:rsidRDefault="00B82E35">
      <w:pPr>
        <w:rPr>
          <w:u w:val="single"/>
          <w:lang w:val="pt-PT"/>
        </w:rPr>
      </w:pPr>
    </w:p>
    <w:sectPr w:rsidR="00B82E35" w:rsidRPr="002C7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7gxfKTXr0nnYE" int2:id="786PO2C7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B65B8"/>
    <w:multiLevelType w:val="multilevel"/>
    <w:tmpl w:val="2B30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C24A5"/>
    <w:multiLevelType w:val="hybridMultilevel"/>
    <w:tmpl w:val="2600182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8314EE3"/>
    <w:multiLevelType w:val="hybridMultilevel"/>
    <w:tmpl w:val="1A603FD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1CB1FAB"/>
    <w:multiLevelType w:val="multilevel"/>
    <w:tmpl w:val="4D6A2F32"/>
    <w:lvl w:ilvl="0">
      <w:start w:val="1"/>
      <w:numFmt w:val="bullet"/>
      <w:lvlText w:val="➔"/>
      <w:lvlJc w:val="left"/>
      <w:pPr>
        <w:ind w:left="720" w:hanging="360"/>
      </w:pPr>
      <w:rPr>
        <w:strike w:val="0"/>
        <w:dstrike w:val="0"/>
        <w:color w:val="F1C232"/>
        <w:u w:val="none"/>
        <w:effect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468133025">
    <w:abstractNumId w:val="0"/>
  </w:num>
  <w:num w:numId="2" w16cid:durableId="44022204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95431348">
    <w:abstractNumId w:val="1"/>
  </w:num>
  <w:num w:numId="4" w16cid:durableId="1707484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2D"/>
    <w:rsid w:val="00002F55"/>
    <w:rsid w:val="00002F5E"/>
    <w:rsid w:val="000032FF"/>
    <w:rsid w:val="000048A6"/>
    <w:rsid w:val="00007069"/>
    <w:rsid w:val="00016A3E"/>
    <w:rsid w:val="00026530"/>
    <w:rsid w:val="00026DF5"/>
    <w:rsid w:val="0002714B"/>
    <w:rsid w:val="0003174D"/>
    <w:rsid w:val="0004491A"/>
    <w:rsid w:val="00060802"/>
    <w:rsid w:val="00060F14"/>
    <w:rsid w:val="00063974"/>
    <w:rsid w:val="00063CCA"/>
    <w:rsid w:val="000706B6"/>
    <w:rsid w:val="00072AE9"/>
    <w:rsid w:val="00077663"/>
    <w:rsid w:val="00085C5C"/>
    <w:rsid w:val="000A5CE2"/>
    <w:rsid w:val="000B1CF4"/>
    <w:rsid w:val="000C570C"/>
    <w:rsid w:val="000F245B"/>
    <w:rsid w:val="00112C40"/>
    <w:rsid w:val="0011341E"/>
    <w:rsid w:val="00122B14"/>
    <w:rsid w:val="00123579"/>
    <w:rsid w:val="0014043E"/>
    <w:rsid w:val="00142B74"/>
    <w:rsid w:val="0015137D"/>
    <w:rsid w:val="0015585E"/>
    <w:rsid w:val="001708AD"/>
    <w:rsid w:val="00170977"/>
    <w:rsid w:val="00185577"/>
    <w:rsid w:val="00186962"/>
    <w:rsid w:val="001A3868"/>
    <w:rsid w:val="001A4632"/>
    <w:rsid w:val="001B4859"/>
    <w:rsid w:val="001B5832"/>
    <w:rsid w:val="001B61FE"/>
    <w:rsid w:val="001C2B74"/>
    <w:rsid w:val="001D29C6"/>
    <w:rsid w:val="001D6FAD"/>
    <w:rsid w:val="001E1381"/>
    <w:rsid w:val="001E2483"/>
    <w:rsid w:val="001E671B"/>
    <w:rsid w:val="001F1600"/>
    <w:rsid w:val="002028D0"/>
    <w:rsid w:val="00207FD9"/>
    <w:rsid w:val="00226747"/>
    <w:rsid w:val="00231A11"/>
    <w:rsid w:val="00231DF0"/>
    <w:rsid w:val="00231F15"/>
    <w:rsid w:val="00235B44"/>
    <w:rsid w:val="00245E6F"/>
    <w:rsid w:val="00256465"/>
    <w:rsid w:val="00257803"/>
    <w:rsid w:val="00266591"/>
    <w:rsid w:val="00266AF6"/>
    <w:rsid w:val="00276BDE"/>
    <w:rsid w:val="00276E69"/>
    <w:rsid w:val="00280FD9"/>
    <w:rsid w:val="002823FC"/>
    <w:rsid w:val="00291A0A"/>
    <w:rsid w:val="0029658E"/>
    <w:rsid w:val="002A1F48"/>
    <w:rsid w:val="002A317A"/>
    <w:rsid w:val="002A57DC"/>
    <w:rsid w:val="002B638B"/>
    <w:rsid w:val="002C77DF"/>
    <w:rsid w:val="002C7956"/>
    <w:rsid w:val="002D0577"/>
    <w:rsid w:val="002D0ABB"/>
    <w:rsid w:val="002D4AF0"/>
    <w:rsid w:val="002D523F"/>
    <w:rsid w:val="002E3717"/>
    <w:rsid w:val="002E6B6B"/>
    <w:rsid w:val="002F464C"/>
    <w:rsid w:val="00304C86"/>
    <w:rsid w:val="00315C7C"/>
    <w:rsid w:val="0032296D"/>
    <w:rsid w:val="00322E9D"/>
    <w:rsid w:val="003230DF"/>
    <w:rsid w:val="00331BDA"/>
    <w:rsid w:val="003406E1"/>
    <w:rsid w:val="00356E6D"/>
    <w:rsid w:val="00363824"/>
    <w:rsid w:val="0037162C"/>
    <w:rsid w:val="0037340D"/>
    <w:rsid w:val="00374909"/>
    <w:rsid w:val="00374AC7"/>
    <w:rsid w:val="0038289A"/>
    <w:rsid w:val="00386325"/>
    <w:rsid w:val="00387923"/>
    <w:rsid w:val="00387A57"/>
    <w:rsid w:val="00390BF8"/>
    <w:rsid w:val="00391522"/>
    <w:rsid w:val="003B249E"/>
    <w:rsid w:val="003D77DB"/>
    <w:rsid w:val="003E0BD0"/>
    <w:rsid w:val="003E511E"/>
    <w:rsid w:val="003E78CF"/>
    <w:rsid w:val="003E795B"/>
    <w:rsid w:val="003F16DC"/>
    <w:rsid w:val="00407DE4"/>
    <w:rsid w:val="00422DE8"/>
    <w:rsid w:val="00431E72"/>
    <w:rsid w:val="00432D20"/>
    <w:rsid w:val="00432E46"/>
    <w:rsid w:val="00440F97"/>
    <w:rsid w:val="0044216B"/>
    <w:rsid w:val="00445C3B"/>
    <w:rsid w:val="00445C3C"/>
    <w:rsid w:val="00451F32"/>
    <w:rsid w:val="00463695"/>
    <w:rsid w:val="004656D0"/>
    <w:rsid w:val="004671FD"/>
    <w:rsid w:val="004706CB"/>
    <w:rsid w:val="00472981"/>
    <w:rsid w:val="00480267"/>
    <w:rsid w:val="004817FC"/>
    <w:rsid w:val="00485059"/>
    <w:rsid w:val="00490BE5"/>
    <w:rsid w:val="00494E32"/>
    <w:rsid w:val="004A074A"/>
    <w:rsid w:val="004A260F"/>
    <w:rsid w:val="004A3FF5"/>
    <w:rsid w:val="004A4A2C"/>
    <w:rsid w:val="004A5D8A"/>
    <w:rsid w:val="004B4C06"/>
    <w:rsid w:val="004C2E10"/>
    <w:rsid w:val="004D4DD8"/>
    <w:rsid w:val="004E08F3"/>
    <w:rsid w:val="004E3228"/>
    <w:rsid w:val="004F2779"/>
    <w:rsid w:val="004F6428"/>
    <w:rsid w:val="004F74E8"/>
    <w:rsid w:val="005160F6"/>
    <w:rsid w:val="00516BC5"/>
    <w:rsid w:val="005204B4"/>
    <w:rsid w:val="00521455"/>
    <w:rsid w:val="005221FC"/>
    <w:rsid w:val="00526396"/>
    <w:rsid w:val="00526F14"/>
    <w:rsid w:val="005441F3"/>
    <w:rsid w:val="00544297"/>
    <w:rsid w:val="00560DE5"/>
    <w:rsid w:val="00562C24"/>
    <w:rsid w:val="0056333B"/>
    <w:rsid w:val="005633F7"/>
    <w:rsid w:val="00566911"/>
    <w:rsid w:val="00572E01"/>
    <w:rsid w:val="00580DAE"/>
    <w:rsid w:val="00581DB3"/>
    <w:rsid w:val="00582F78"/>
    <w:rsid w:val="0058414E"/>
    <w:rsid w:val="005849FC"/>
    <w:rsid w:val="005922FD"/>
    <w:rsid w:val="0059382C"/>
    <w:rsid w:val="005A68D3"/>
    <w:rsid w:val="005B3E5E"/>
    <w:rsid w:val="005B5477"/>
    <w:rsid w:val="005B54DC"/>
    <w:rsid w:val="005C099F"/>
    <w:rsid w:val="005C1500"/>
    <w:rsid w:val="005C3C97"/>
    <w:rsid w:val="005C601D"/>
    <w:rsid w:val="005D4C98"/>
    <w:rsid w:val="005D4CC1"/>
    <w:rsid w:val="005D7817"/>
    <w:rsid w:val="00601BA4"/>
    <w:rsid w:val="006023C3"/>
    <w:rsid w:val="0060267E"/>
    <w:rsid w:val="00605703"/>
    <w:rsid w:val="00625606"/>
    <w:rsid w:val="00626392"/>
    <w:rsid w:val="00632A5C"/>
    <w:rsid w:val="0063587F"/>
    <w:rsid w:val="00643756"/>
    <w:rsid w:val="006526FC"/>
    <w:rsid w:val="00676417"/>
    <w:rsid w:val="006832DD"/>
    <w:rsid w:val="00687859"/>
    <w:rsid w:val="0069049B"/>
    <w:rsid w:val="006912B0"/>
    <w:rsid w:val="006A00D0"/>
    <w:rsid w:val="006B619B"/>
    <w:rsid w:val="006B6BC9"/>
    <w:rsid w:val="006C2177"/>
    <w:rsid w:val="006C41CC"/>
    <w:rsid w:val="006C692C"/>
    <w:rsid w:val="006D5032"/>
    <w:rsid w:val="006D5B42"/>
    <w:rsid w:val="006E35A0"/>
    <w:rsid w:val="006E37A3"/>
    <w:rsid w:val="006E7AA5"/>
    <w:rsid w:val="006F2058"/>
    <w:rsid w:val="006F309B"/>
    <w:rsid w:val="006F6C99"/>
    <w:rsid w:val="006F7C7E"/>
    <w:rsid w:val="007047D1"/>
    <w:rsid w:val="00710DA9"/>
    <w:rsid w:val="0071236A"/>
    <w:rsid w:val="00713DC9"/>
    <w:rsid w:val="00720014"/>
    <w:rsid w:val="007272D3"/>
    <w:rsid w:val="00733729"/>
    <w:rsid w:val="00760416"/>
    <w:rsid w:val="00763E40"/>
    <w:rsid w:val="007832A3"/>
    <w:rsid w:val="00796B21"/>
    <w:rsid w:val="007A0564"/>
    <w:rsid w:val="007A3987"/>
    <w:rsid w:val="007B5076"/>
    <w:rsid w:val="007D23F4"/>
    <w:rsid w:val="007D3A6E"/>
    <w:rsid w:val="007E210C"/>
    <w:rsid w:val="007E431B"/>
    <w:rsid w:val="007F60E4"/>
    <w:rsid w:val="00805024"/>
    <w:rsid w:val="00823DFD"/>
    <w:rsid w:val="00824C69"/>
    <w:rsid w:val="00835044"/>
    <w:rsid w:val="00835B48"/>
    <w:rsid w:val="00836AB0"/>
    <w:rsid w:val="008524D5"/>
    <w:rsid w:val="00863472"/>
    <w:rsid w:val="00865111"/>
    <w:rsid w:val="00865FA0"/>
    <w:rsid w:val="0087583E"/>
    <w:rsid w:val="00885C60"/>
    <w:rsid w:val="00890945"/>
    <w:rsid w:val="00891AFC"/>
    <w:rsid w:val="00891D9D"/>
    <w:rsid w:val="0089403F"/>
    <w:rsid w:val="008975D3"/>
    <w:rsid w:val="008A14C4"/>
    <w:rsid w:val="008A718B"/>
    <w:rsid w:val="008B5B92"/>
    <w:rsid w:val="008B6502"/>
    <w:rsid w:val="008C4C36"/>
    <w:rsid w:val="008D3F1B"/>
    <w:rsid w:val="008E324D"/>
    <w:rsid w:val="008E5529"/>
    <w:rsid w:val="008F649F"/>
    <w:rsid w:val="008F7D44"/>
    <w:rsid w:val="00920DF0"/>
    <w:rsid w:val="0092642C"/>
    <w:rsid w:val="00926504"/>
    <w:rsid w:val="009378E5"/>
    <w:rsid w:val="00940BEB"/>
    <w:rsid w:val="009428F2"/>
    <w:rsid w:val="00943CCB"/>
    <w:rsid w:val="009552DF"/>
    <w:rsid w:val="00966736"/>
    <w:rsid w:val="0097109B"/>
    <w:rsid w:val="009814A0"/>
    <w:rsid w:val="00981E71"/>
    <w:rsid w:val="00984816"/>
    <w:rsid w:val="009947E4"/>
    <w:rsid w:val="00996100"/>
    <w:rsid w:val="009A053F"/>
    <w:rsid w:val="009A3347"/>
    <w:rsid w:val="009A5510"/>
    <w:rsid w:val="009D28A9"/>
    <w:rsid w:val="009D3445"/>
    <w:rsid w:val="009E3069"/>
    <w:rsid w:val="009F6C31"/>
    <w:rsid w:val="00A01F90"/>
    <w:rsid w:val="00A1618C"/>
    <w:rsid w:val="00A4031F"/>
    <w:rsid w:val="00A407D9"/>
    <w:rsid w:val="00A537CE"/>
    <w:rsid w:val="00A631CB"/>
    <w:rsid w:val="00A70310"/>
    <w:rsid w:val="00A70DA1"/>
    <w:rsid w:val="00A928B7"/>
    <w:rsid w:val="00AA0711"/>
    <w:rsid w:val="00AA21C8"/>
    <w:rsid w:val="00AA7E31"/>
    <w:rsid w:val="00AB0B1D"/>
    <w:rsid w:val="00AD414F"/>
    <w:rsid w:val="00AD5359"/>
    <w:rsid w:val="00AD55D5"/>
    <w:rsid w:val="00AE19CC"/>
    <w:rsid w:val="00AE53B0"/>
    <w:rsid w:val="00B07BF7"/>
    <w:rsid w:val="00B16F69"/>
    <w:rsid w:val="00B17AF0"/>
    <w:rsid w:val="00B23D06"/>
    <w:rsid w:val="00B30002"/>
    <w:rsid w:val="00B74125"/>
    <w:rsid w:val="00B744AC"/>
    <w:rsid w:val="00B751CB"/>
    <w:rsid w:val="00B82E35"/>
    <w:rsid w:val="00BD1045"/>
    <w:rsid w:val="00BD4490"/>
    <w:rsid w:val="00BD644B"/>
    <w:rsid w:val="00BE649E"/>
    <w:rsid w:val="00BF552A"/>
    <w:rsid w:val="00C02317"/>
    <w:rsid w:val="00C13448"/>
    <w:rsid w:val="00C319CA"/>
    <w:rsid w:val="00C36C62"/>
    <w:rsid w:val="00C4793D"/>
    <w:rsid w:val="00C504FC"/>
    <w:rsid w:val="00C54BC6"/>
    <w:rsid w:val="00C561C3"/>
    <w:rsid w:val="00C73CBC"/>
    <w:rsid w:val="00C906C7"/>
    <w:rsid w:val="00C9344B"/>
    <w:rsid w:val="00C97D10"/>
    <w:rsid w:val="00CC012F"/>
    <w:rsid w:val="00CC551D"/>
    <w:rsid w:val="00CE1FA4"/>
    <w:rsid w:val="00CE25BC"/>
    <w:rsid w:val="00CE444F"/>
    <w:rsid w:val="00CF07C2"/>
    <w:rsid w:val="00D04133"/>
    <w:rsid w:val="00D05D07"/>
    <w:rsid w:val="00D0779B"/>
    <w:rsid w:val="00D11882"/>
    <w:rsid w:val="00D16B90"/>
    <w:rsid w:val="00D17C7E"/>
    <w:rsid w:val="00D24AD2"/>
    <w:rsid w:val="00D27BD4"/>
    <w:rsid w:val="00D37333"/>
    <w:rsid w:val="00D441CA"/>
    <w:rsid w:val="00D520AE"/>
    <w:rsid w:val="00D624FB"/>
    <w:rsid w:val="00D70CF0"/>
    <w:rsid w:val="00D7AAFB"/>
    <w:rsid w:val="00D8143C"/>
    <w:rsid w:val="00D81570"/>
    <w:rsid w:val="00D84E2D"/>
    <w:rsid w:val="00D923E2"/>
    <w:rsid w:val="00DB3F7A"/>
    <w:rsid w:val="00DC04C2"/>
    <w:rsid w:val="00DC09F7"/>
    <w:rsid w:val="00DC12F3"/>
    <w:rsid w:val="00DC46A1"/>
    <w:rsid w:val="00DC6817"/>
    <w:rsid w:val="00DD4CC9"/>
    <w:rsid w:val="00DE4A82"/>
    <w:rsid w:val="00DF04C5"/>
    <w:rsid w:val="00E05F9C"/>
    <w:rsid w:val="00E06CAD"/>
    <w:rsid w:val="00E13BEA"/>
    <w:rsid w:val="00E13E08"/>
    <w:rsid w:val="00E148E4"/>
    <w:rsid w:val="00E25F01"/>
    <w:rsid w:val="00E26FF4"/>
    <w:rsid w:val="00E33180"/>
    <w:rsid w:val="00E33557"/>
    <w:rsid w:val="00E412BB"/>
    <w:rsid w:val="00E53D06"/>
    <w:rsid w:val="00E547F6"/>
    <w:rsid w:val="00E6144D"/>
    <w:rsid w:val="00E740BA"/>
    <w:rsid w:val="00EA3088"/>
    <w:rsid w:val="00EA385F"/>
    <w:rsid w:val="00EB54A6"/>
    <w:rsid w:val="00ED43E8"/>
    <w:rsid w:val="00ED44A3"/>
    <w:rsid w:val="00ED76BF"/>
    <w:rsid w:val="00EE468B"/>
    <w:rsid w:val="00F028C4"/>
    <w:rsid w:val="00F11493"/>
    <w:rsid w:val="00F47098"/>
    <w:rsid w:val="00F472FB"/>
    <w:rsid w:val="00F537CF"/>
    <w:rsid w:val="00F56676"/>
    <w:rsid w:val="00F65270"/>
    <w:rsid w:val="00F77942"/>
    <w:rsid w:val="00F817D2"/>
    <w:rsid w:val="00F84340"/>
    <w:rsid w:val="00F84FAC"/>
    <w:rsid w:val="00F9503D"/>
    <w:rsid w:val="00FB7236"/>
    <w:rsid w:val="00FC22F5"/>
    <w:rsid w:val="00FD18C3"/>
    <w:rsid w:val="00FE4AFD"/>
    <w:rsid w:val="00FE7CBA"/>
    <w:rsid w:val="00FF26D0"/>
    <w:rsid w:val="00FF355C"/>
    <w:rsid w:val="00FF48A3"/>
    <w:rsid w:val="0133DC66"/>
    <w:rsid w:val="01615DC5"/>
    <w:rsid w:val="04219D22"/>
    <w:rsid w:val="05654071"/>
    <w:rsid w:val="059B2670"/>
    <w:rsid w:val="05E683C4"/>
    <w:rsid w:val="06235983"/>
    <w:rsid w:val="07EE3ED0"/>
    <w:rsid w:val="083CB769"/>
    <w:rsid w:val="0A0D547A"/>
    <w:rsid w:val="0A137157"/>
    <w:rsid w:val="0A57573A"/>
    <w:rsid w:val="0ABC6502"/>
    <w:rsid w:val="0CB4BC75"/>
    <w:rsid w:val="0CF297E1"/>
    <w:rsid w:val="0D19B918"/>
    <w:rsid w:val="0D4F26A0"/>
    <w:rsid w:val="0EA1B493"/>
    <w:rsid w:val="0F44AFFB"/>
    <w:rsid w:val="0FBAF207"/>
    <w:rsid w:val="1035DF24"/>
    <w:rsid w:val="11C2D44C"/>
    <w:rsid w:val="143B3A55"/>
    <w:rsid w:val="14D253C5"/>
    <w:rsid w:val="14F6DC9B"/>
    <w:rsid w:val="15059474"/>
    <w:rsid w:val="1527A8BF"/>
    <w:rsid w:val="15FC843D"/>
    <w:rsid w:val="165A530F"/>
    <w:rsid w:val="1857D9E1"/>
    <w:rsid w:val="18BC317A"/>
    <w:rsid w:val="1952A54F"/>
    <w:rsid w:val="1A6C9F0F"/>
    <w:rsid w:val="1A93FFC4"/>
    <w:rsid w:val="1C13DFD8"/>
    <w:rsid w:val="1C4C987D"/>
    <w:rsid w:val="1CB891D8"/>
    <w:rsid w:val="1D0C26BF"/>
    <w:rsid w:val="1EADFC6D"/>
    <w:rsid w:val="1F1F1EEF"/>
    <w:rsid w:val="1F1F578B"/>
    <w:rsid w:val="1FF2CD68"/>
    <w:rsid w:val="20D807E9"/>
    <w:rsid w:val="21BF1F78"/>
    <w:rsid w:val="21C64304"/>
    <w:rsid w:val="22F59446"/>
    <w:rsid w:val="230E3FEA"/>
    <w:rsid w:val="23A2A1D3"/>
    <w:rsid w:val="23A950AD"/>
    <w:rsid w:val="23B7F8B5"/>
    <w:rsid w:val="26129A8B"/>
    <w:rsid w:val="27A39102"/>
    <w:rsid w:val="27EA1D7D"/>
    <w:rsid w:val="286918FB"/>
    <w:rsid w:val="2906D9D9"/>
    <w:rsid w:val="2A9DC68F"/>
    <w:rsid w:val="2B3238A1"/>
    <w:rsid w:val="2C7B795D"/>
    <w:rsid w:val="2CBE54FA"/>
    <w:rsid w:val="2DEB6FEC"/>
    <w:rsid w:val="2F00EC5C"/>
    <w:rsid w:val="306BCA9B"/>
    <w:rsid w:val="3136E571"/>
    <w:rsid w:val="31AFC650"/>
    <w:rsid w:val="3310370B"/>
    <w:rsid w:val="3312D5B9"/>
    <w:rsid w:val="3398639C"/>
    <w:rsid w:val="33B5D7FE"/>
    <w:rsid w:val="34AD2E38"/>
    <w:rsid w:val="360A4746"/>
    <w:rsid w:val="36877BF6"/>
    <w:rsid w:val="37EC6D8D"/>
    <w:rsid w:val="380C7171"/>
    <w:rsid w:val="3974CA8B"/>
    <w:rsid w:val="39931E7B"/>
    <w:rsid w:val="3A0F87F6"/>
    <w:rsid w:val="3A20964F"/>
    <w:rsid w:val="3A61159B"/>
    <w:rsid w:val="3B1EB4F3"/>
    <w:rsid w:val="3CAB7A30"/>
    <w:rsid w:val="3CAF580F"/>
    <w:rsid w:val="3CF82965"/>
    <w:rsid w:val="3CFBA9B5"/>
    <w:rsid w:val="3D1468AC"/>
    <w:rsid w:val="3D4D8242"/>
    <w:rsid w:val="3E0482C5"/>
    <w:rsid w:val="3E49E6CD"/>
    <w:rsid w:val="3E710174"/>
    <w:rsid w:val="3ED3FC1A"/>
    <w:rsid w:val="3F1B5990"/>
    <w:rsid w:val="3FAE9350"/>
    <w:rsid w:val="413A51B4"/>
    <w:rsid w:val="41F06B17"/>
    <w:rsid w:val="42EF2763"/>
    <w:rsid w:val="430D0390"/>
    <w:rsid w:val="4320F690"/>
    <w:rsid w:val="437169DF"/>
    <w:rsid w:val="440F47D8"/>
    <w:rsid w:val="4523BFEF"/>
    <w:rsid w:val="4535EAC8"/>
    <w:rsid w:val="46466601"/>
    <w:rsid w:val="4666654D"/>
    <w:rsid w:val="467139E8"/>
    <w:rsid w:val="46A2D5D7"/>
    <w:rsid w:val="46F0C0FE"/>
    <w:rsid w:val="47DE14C9"/>
    <w:rsid w:val="489B1453"/>
    <w:rsid w:val="48DEAAB1"/>
    <w:rsid w:val="49ADB562"/>
    <w:rsid w:val="4A0140DD"/>
    <w:rsid w:val="4E20B60B"/>
    <w:rsid w:val="4F237075"/>
    <w:rsid w:val="4F965E4C"/>
    <w:rsid w:val="5035C15C"/>
    <w:rsid w:val="509E3DF5"/>
    <w:rsid w:val="5144314D"/>
    <w:rsid w:val="51D951A6"/>
    <w:rsid w:val="52252806"/>
    <w:rsid w:val="537B3844"/>
    <w:rsid w:val="5567FDA8"/>
    <w:rsid w:val="55BACED1"/>
    <w:rsid w:val="5615ED61"/>
    <w:rsid w:val="561B23E7"/>
    <w:rsid w:val="56517488"/>
    <w:rsid w:val="57907AAA"/>
    <w:rsid w:val="584B872D"/>
    <w:rsid w:val="59BE67B9"/>
    <w:rsid w:val="5AA0F4FB"/>
    <w:rsid w:val="5BFA640B"/>
    <w:rsid w:val="5D70EC32"/>
    <w:rsid w:val="5DC576F1"/>
    <w:rsid w:val="5E0557BF"/>
    <w:rsid w:val="5F0E9F9D"/>
    <w:rsid w:val="610A77A1"/>
    <w:rsid w:val="61ED8ED3"/>
    <w:rsid w:val="628229D7"/>
    <w:rsid w:val="63423030"/>
    <w:rsid w:val="634593C6"/>
    <w:rsid w:val="63767B16"/>
    <w:rsid w:val="643212DC"/>
    <w:rsid w:val="65E267A3"/>
    <w:rsid w:val="681DFC89"/>
    <w:rsid w:val="68425A71"/>
    <w:rsid w:val="69379B60"/>
    <w:rsid w:val="69C55D05"/>
    <w:rsid w:val="69D46F9D"/>
    <w:rsid w:val="6A080E1E"/>
    <w:rsid w:val="6A2D9D0A"/>
    <w:rsid w:val="6AB9CE9C"/>
    <w:rsid w:val="6AC4C2BF"/>
    <w:rsid w:val="6BFE7538"/>
    <w:rsid w:val="6CF4693F"/>
    <w:rsid w:val="6CF76D19"/>
    <w:rsid w:val="6DAC9C86"/>
    <w:rsid w:val="6E34FB14"/>
    <w:rsid w:val="6E5D25C8"/>
    <w:rsid w:val="6F5A5060"/>
    <w:rsid w:val="6F876CCD"/>
    <w:rsid w:val="710461FD"/>
    <w:rsid w:val="71DC6BDD"/>
    <w:rsid w:val="728F1F34"/>
    <w:rsid w:val="72D50EF6"/>
    <w:rsid w:val="742D2B6B"/>
    <w:rsid w:val="7483E842"/>
    <w:rsid w:val="74876796"/>
    <w:rsid w:val="74D0F7A7"/>
    <w:rsid w:val="750DAB7E"/>
    <w:rsid w:val="7595E8D3"/>
    <w:rsid w:val="75F6472C"/>
    <w:rsid w:val="767DAF75"/>
    <w:rsid w:val="76EC1AB7"/>
    <w:rsid w:val="774B690A"/>
    <w:rsid w:val="78548A24"/>
    <w:rsid w:val="79910EDC"/>
    <w:rsid w:val="79B685DC"/>
    <w:rsid w:val="7A3152FE"/>
    <w:rsid w:val="7AA72715"/>
    <w:rsid w:val="7ACC1B11"/>
    <w:rsid w:val="7C3BD861"/>
    <w:rsid w:val="7C5F239C"/>
    <w:rsid w:val="7C6BEC68"/>
    <w:rsid w:val="7E435DB2"/>
    <w:rsid w:val="7EEDF9BF"/>
    <w:rsid w:val="7F5C5D4A"/>
    <w:rsid w:val="7FB4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E863D"/>
  <w15:chartTrackingRefBased/>
  <w15:docId w15:val="{401FC23F-D4AD-4A26-9767-2CE75822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84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84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84E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84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84E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84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84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84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84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84E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84E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84E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84E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84E2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84E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84E2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84E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84E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84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84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84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84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84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84E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4E2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84E2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84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84E2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84E2D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D84E2D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4E2D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D414F"/>
    <w:rPr>
      <w:color w:val="96607D" w:themeColor="followedHyperlink"/>
      <w:u w:val="single"/>
    </w:rPr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1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learning.oreilly.com/library/view/learning-uml-2-0/0596009828/ch03.html" TargetMode="Externa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752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4809</CharactersWithSpaces>
  <SharedDoc>false</SharedDoc>
  <HLinks>
    <vt:vector size="6" baseType="variant">
      <vt:variant>
        <vt:i4>1900635</vt:i4>
      </vt:variant>
      <vt:variant>
        <vt:i4>0</vt:i4>
      </vt:variant>
      <vt:variant>
        <vt:i4>0</vt:i4>
      </vt:variant>
      <vt:variant>
        <vt:i4>5</vt:i4>
      </vt:variant>
      <vt:variant>
        <vt:lpwstr>https://learning.oreilly.com/library/view/learning-uml-2-0/0596009828/ch03.html</vt:lpwstr>
      </vt:variant>
      <vt:variant>
        <vt:lpwstr>learnuml2-CHP-3-SECT-5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Lourenço</dc:creator>
  <cp:keywords/>
  <dc:description/>
  <cp:lastModifiedBy>Tiago Pita</cp:lastModifiedBy>
  <cp:revision>2</cp:revision>
  <dcterms:created xsi:type="dcterms:W3CDTF">2025-02-18T18:02:00Z</dcterms:created>
  <dcterms:modified xsi:type="dcterms:W3CDTF">2025-02-18T18:02:00Z</dcterms:modified>
</cp:coreProperties>
</file>